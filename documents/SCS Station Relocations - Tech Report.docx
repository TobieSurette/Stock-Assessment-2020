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72220621"/>
    <w:bookmarkEnd w:id="0"/>
    <w:p w14:paraId="689EFACB" w14:textId="79E6AF49" w:rsidR="00775210" w:rsidRPr="00F969DD" w:rsidRDefault="000C5332">
      <w:pPr>
        <w:rPr>
          <w:rFonts w:ascii="Arial" w:hAnsi="Arial" w:cs="Arial"/>
        </w:rPr>
      </w:pPr>
      <w:r w:rsidRPr="00F969DD">
        <w:rPr>
          <w:rFonts w:ascii="Arial" w:hAnsi="Arial" w:cs="Arial"/>
        </w:rPr>
        <w:object w:dxaOrig="9789" w:dyaOrig="14213" w14:anchorId="34D6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pt;height:710.8pt" o:ole="">
            <v:imagedata r:id="rId8" o:title=""/>
          </v:shape>
          <o:OLEObject Type="Embed" ProgID="Word.Document.8" ShapeID="_x0000_i1025" DrawAspect="Content" ObjectID="_1672559506" r:id="rId9">
            <o:FieldCodes>\s</o:FieldCodes>
          </o:OLEObject>
        </w:object>
      </w:r>
    </w:p>
    <w:bookmarkStart w:id="1" w:name="_MON_1672220704"/>
    <w:bookmarkEnd w:id="1"/>
    <w:p w14:paraId="36083063" w14:textId="77777777" w:rsidR="00775210" w:rsidRPr="00F969DD" w:rsidRDefault="00775210">
      <w:pPr>
        <w:rPr>
          <w:rFonts w:ascii="Arial" w:hAnsi="Arial" w:cs="Arial"/>
        </w:rPr>
      </w:pPr>
      <w:r w:rsidRPr="00F969DD">
        <w:rPr>
          <w:rFonts w:ascii="Arial" w:hAnsi="Arial" w:cs="Arial"/>
        </w:rPr>
        <w:object w:dxaOrig="8496" w:dyaOrig="11467" w14:anchorId="2B309A4A">
          <v:shape id="_x0000_i1026" type="#_x0000_t75" style="width:424.5pt;height:572.55pt" o:ole="">
            <v:imagedata r:id="rId10" o:title=""/>
          </v:shape>
          <o:OLEObject Type="Embed" ProgID="Word.Document.8" ShapeID="_x0000_i1026" DrawAspect="Content" ObjectID="_1672559507" r:id="rId11">
            <o:FieldCodes>\s</o:FieldCodes>
          </o:OLEObject>
        </w:object>
      </w:r>
      <w:r w:rsidRPr="00F969DD">
        <w:rPr>
          <w:rFonts w:ascii="Arial" w:hAnsi="Arial" w:cs="Arial"/>
        </w:rPr>
        <w:br w:type="page"/>
      </w:r>
    </w:p>
    <w:p w14:paraId="73351C5B" w14:textId="77777777" w:rsidR="006B6843" w:rsidRPr="00F969DD" w:rsidRDefault="006B6843" w:rsidP="006B6843">
      <w:pPr>
        <w:spacing w:line="240" w:lineRule="auto"/>
        <w:jc w:val="center"/>
        <w:rPr>
          <w:rFonts w:ascii="Arial" w:hAnsi="Arial" w:cs="Arial"/>
        </w:rPr>
      </w:pPr>
      <w:r w:rsidRPr="00F969DD">
        <w:rPr>
          <w:rFonts w:ascii="Arial" w:hAnsi="Arial" w:cs="Arial"/>
        </w:rPr>
        <w:lastRenderedPageBreak/>
        <w:t xml:space="preserve">Canadian Technical Report of </w:t>
      </w:r>
    </w:p>
    <w:p w14:paraId="578DB975" w14:textId="77777777" w:rsidR="006B6843" w:rsidRPr="00F969DD" w:rsidRDefault="006B6843" w:rsidP="006B6843">
      <w:pPr>
        <w:spacing w:line="240" w:lineRule="auto"/>
        <w:jc w:val="center"/>
        <w:rPr>
          <w:rFonts w:ascii="Arial" w:hAnsi="Arial" w:cs="Arial"/>
        </w:rPr>
      </w:pPr>
      <w:r w:rsidRPr="00F969DD">
        <w:rPr>
          <w:rFonts w:ascii="Arial" w:hAnsi="Arial" w:cs="Arial"/>
        </w:rPr>
        <w:t>Fisheries and Aquatic Sciences XXXX</w:t>
      </w:r>
    </w:p>
    <w:p w14:paraId="731094A5" w14:textId="77777777" w:rsidR="00A2465F" w:rsidRPr="00F969DD" w:rsidRDefault="00A2465F" w:rsidP="006B6843">
      <w:pPr>
        <w:spacing w:line="240" w:lineRule="auto"/>
        <w:jc w:val="center"/>
        <w:rPr>
          <w:rFonts w:ascii="Arial" w:hAnsi="Arial" w:cs="Arial"/>
        </w:rPr>
      </w:pPr>
    </w:p>
    <w:p w14:paraId="5E23614B" w14:textId="77777777" w:rsidR="00A2465F" w:rsidRPr="00F969DD" w:rsidRDefault="00A2465F" w:rsidP="006B6843">
      <w:pPr>
        <w:spacing w:line="240" w:lineRule="auto"/>
        <w:jc w:val="center"/>
        <w:rPr>
          <w:rFonts w:ascii="Arial" w:hAnsi="Arial" w:cs="Arial"/>
        </w:rPr>
      </w:pPr>
    </w:p>
    <w:p w14:paraId="0E58750F" w14:textId="77777777" w:rsidR="00A2465F" w:rsidRPr="00F969DD" w:rsidRDefault="00A2465F" w:rsidP="006B6843">
      <w:pPr>
        <w:spacing w:line="240" w:lineRule="auto"/>
        <w:jc w:val="center"/>
        <w:rPr>
          <w:rFonts w:ascii="Arial" w:hAnsi="Arial" w:cs="Arial"/>
        </w:rPr>
      </w:pPr>
    </w:p>
    <w:p w14:paraId="728F68C2" w14:textId="77777777" w:rsidR="00A2465F" w:rsidRPr="00F969DD" w:rsidRDefault="00A2465F" w:rsidP="006B6843">
      <w:pPr>
        <w:spacing w:line="240" w:lineRule="auto"/>
        <w:jc w:val="center"/>
        <w:rPr>
          <w:rFonts w:ascii="Arial" w:hAnsi="Arial" w:cs="Arial"/>
        </w:rPr>
      </w:pPr>
      <w:r w:rsidRPr="00F969DD">
        <w:rPr>
          <w:rFonts w:ascii="Arial" w:hAnsi="Arial" w:cs="Arial"/>
        </w:rPr>
        <w:t>2021</w:t>
      </w:r>
    </w:p>
    <w:p w14:paraId="02B2D00B" w14:textId="77777777" w:rsidR="00A2465F" w:rsidRPr="00F969DD" w:rsidRDefault="00A2465F" w:rsidP="006B6843">
      <w:pPr>
        <w:spacing w:line="240" w:lineRule="auto"/>
        <w:jc w:val="center"/>
        <w:rPr>
          <w:rFonts w:ascii="Arial" w:hAnsi="Arial" w:cs="Arial"/>
        </w:rPr>
      </w:pPr>
    </w:p>
    <w:p w14:paraId="20E3E953" w14:textId="77777777" w:rsidR="00A2465F" w:rsidRPr="00F969DD" w:rsidRDefault="00A2465F" w:rsidP="006B6843">
      <w:pPr>
        <w:spacing w:line="240" w:lineRule="auto"/>
        <w:jc w:val="center"/>
        <w:rPr>
          <w:rFonts w:ascii="Arial" w:hAnsi="Arial" w:cs="Arial"/>
        </w:rPr>
      </w:pPr>
    </w:p>
    <w:p w14:paraId="627AD8E3" w14:textId="77777777" w:rsidR="00A2465F" w:rsidRPr="00F969DD" w:rsidRDefault="00A2465F" w:rsidP="006B6843">
      <w:pPr>
        <w:spacing w:line="240" w:lineRule="auto"/>
        <w:jc w:val="center"/>
        <w:rPr>
          <w:rFonts w:ascii="Arial" w:hAnsi="Arial" w:cs="Arial"/>
        </w:rPr>
      </w:pPr>
    </w:p>
    <w:p w14:paraId="1DDF751A" w14:textId="79659404" w:rsidR="00A2465F" w:rsidRPr="00F969DD" w:rsidRDefault="00BB175F" w:rsidP="006B6843">
      <w:pPr>
        <w:spacing w:line="240" w:lineRule="auto"/>
        <w:jc w:val="center"/>
        <w:rPr>
          <w:rFonts w:ascii="Arial" w:hAnsi="Arial" w:cs="Arial"/>
        </w:rPr>
      </w:pPr>
      <w:r>
        <w:rPr>
          <w:rFonts w:ascii="Arial" w:hAnsi="Arial" w:cs="Arial"/>
        </w:rPr>
        <w:t>Historical Summary of Sampling Station</w:t>
      </w:r>
      <w:r w:rsidR="00380AE9">
        <w:rPr>
          <w:rFonts w:ascii="Arial" w:hAnsi="Arial" w:cs="Arial"/>
        </w:rPr>
        <w:t xml:space="preserve"> </w:t>
      </w:r>
      <w:r>
        <w:rPr>
          <w:rFonts w:ascii="Arial" w:hAnsi="Arial" w:cs="Arial"/>
        </w:rPr>
        <w:t>Relocations in the Annual southern Gulf of Saint Lawrence Snow Crab Survey</w:t>
      </w:r>
    </w:p>
    <w:p w14:paraId="209C2ADB" w14:textId="77777777" w:rsidR="00A2465F" w:rsidRPr="00F969DD" w:rsidRDefault="00A2465F" w:rsidP="006B6843">
      <w:pPr>
        <w:spacing w:line="240" w:lineRule="auto"/>
        <w:jc w:val="center"/>
        <w:rPr>
          <w:rFonts w:ascii="Arial" w:hAnsi="Arial" w:cs="Arial"/>
        </w:rPr>
      </w:pPr>
    </w:p>
    <w:p w14:paraId="2224E72E" w14:textId="77777777" w:rsidR="00A2465F" w:rsidRPr="00F969DD" w:rsidRDefault="00A2465F" w:rsidP="006B6843">
      <w:pPr>
        <w:spacing w:line="240" w:lineRule="auto"/>
        <w:jc w:val="center"/>
        <w:rPr>
          <w:rFonts w:ascii="Arial" w:hAnsi="Arial" w:cs="Arial"/>
        </w:rPr>
      </w:pPr>
    </w:p>
    <w:p w14:paraId="7CC59E75" w14:textId="77777777" w:rsidR="00A2465F" w:rsidRPr="00F969DD" w:rsidRDefault="00A2465F" w:rsidP="006B6843">
      <w:pPr>
        <w:spacing w:line="240" w:lineRule="auto"/>
        <w:jc w:val="center"/>
        <w:rPr>
          <w:rFonts w:ascii="Arial" w:hAnsi="Arial" w:cs="Arial"/>
        </w:rPr>
      </w:pPr>
      <w:r w:rsidRPr="00F969DD">
        <w:rPr>
          <w:rFonts w:ascii="Arial" w:hAnsi="Arial" w:cs="Arial"/>
        </w:rPr>
        <w:t>By</w:t>
      </w:r>
    </w:p>
    <w:p w14:paraId="445CEB09" w14:textId="77777777" w:rsidR="00A2465F" w:rsidRPr="00F969DD" w:rsidRDefault="00A2465F" w:rsidP="006B6843">
      <w:pPr>
        <w:spacing w:line="240" w:lineRule="auto"/>
        <w:jc w:val="center"/>
        <w:rPr>
          <w:rFonts w:ascii="Arial" w:hAnsi="Arial" w:cs="Arial"/>
        </w:rPr>
      </w:pPr>
    </w:p>
    <w:p w14:paraId="3BB18DEA" w14:textId="77777777" w:rsidR="00A2465F" w:rsidRPr="00F969DD" w:rsidRDefault="00A2465F" w:rsidP="006B6843">
      <w:pPr>
        <w:spacing w:line="240" w:lineRule="auto"/>
        <w:jc w:val="center"/>
        <w:rPr>
          <w:rFonts w:ascii="Arial" w:hAnsi="Arial" w:cs="Arial"/>
        </w:rPr>
      </w:pPr>
      <w:r w:rsidRPr="00F969DD">
        <w:rPr>
          <w:rFonts w:ascii="Arial" w:hAnsi="Arial" w:cs="Arial"/>
        </w:rPr>
        <w:t xml:space="preserve">Tobie </w:t>
      </w:r>
      <w:r w:rsidR="00380AE9">
        <w:rPr>
          <w:rFonts w:ascii="Arial" w:hAnsi="Arial" w:cs="Arial"/>
        </w:rPr>
        <w:t xml:space="preserve">J. </w:t>
      </w:r>
      <w:r w:rsidRPr="00F969DD">
        <w:rPr>
          <w:rFonts w:ascii="Arial" w:hAnsi="Arial" w:cs="Arial"/>
        </w:rPr>
        <w:t>Surette</w:t>
      </w:r>
    </w:p>
    <w:p w14:paraId="259E1517" w14:textId="77777777" w:rsidR="00A2465F" w:rsidRPr="00F969DD" w:rsidRDefault="00A2465F" w:rsidP="006B6843">
      <w:pPr>
        <w:spacing w:line="240" w:lineRule="auto"/>
        <w:jc w:val="center"/>
        <w:rPr>
          <w:rFonts w:ascii="Arial" w:hAnsi="Arial" w:cs="Arial"/>
        </w:rPr>
      </w:pPr>
    </w:p>
    <w:p w14:paraId="3C9BC6FB" w14:textId="77777777" w:rsidR="00A2465F" w:rsidRPr="00F969DD" w:rsidRDefault="00A2465F" w:rsidP="006B6843">
      <w:pPr>
        <w:spacing w:line="240" w:lineRule="auto"/>
        <w:jc w:val="center"/>
        <w:rPr>
          <w:rFonts w:ascii="Arial" w:hAnsi="Arial" w:cs="Arial"/>
        </w:rPr>
      </w:pPr>
    </w:p>
    <w:p w14:paraId="3F2D6ACB" w14:textId="77777777" w:rsidR="00A2465F" w:rsidRPr="00F969DD" w:rsidRDefault="00A2465F" w:rsidP="006B6843">
      <w:pPr>
        <w:spacing w:line="240" w:lineRule="auto"/>
        <w:jc w:val="center"/>
        <w:rPr>
          <w:rFonts w:ascii="Arial" w:hAnsi="Arial" w:cs="Arial"/>
        </w:rPr>
      </w:pPr>
    </w:p>
    <w:p w14:paraId="4C66BEE5" w14:textId="77777777" w:rsidR="00A2465F" w:rsidRPr="00F969DD" w:rsidRDefault="00A2465F" w:rsidP="006B6843">
      <w:pPr>
        <w:spacing w:line="240" w:lineRule="auto"/>
        <w:jc w:val="center"/>
        <w:rPr>
          <w:rFonts w:ascii="Arial" w:hAnsi="Arial" w:cs="Arial"/>
        </w:rPr>
      </w:pPr>
    </w:p>
    <w:p w14:paraId="1CB6262B" w14:textId="77777777" w:rsidR="00A2465F" w:rsidRPr="00F969DD" w:rsidRDefault="00A2465F" w:rsidP="00A2465F">
      <w:pPr>
        <w:spacing w:line="240" w:lineRule="auto"/>
        <w:jc w:val="center"/>
        <w:rPr>
          <w:rFonts w:ascii="Arial" w:hAnsi="Arial" w:cs="Arial"/>
        </w:rPr>
      </w:pPr>
      <w:r w:rsidRPr="00F969DD">
        <w:rPr>
          <w:rFonts w:ascii="Arial" w:hAnsi="Arial" w:cs="Arial"/>
        </w:rPr>
        <w:t>Fisheries and Oceans Canada</w:t>
      </w:r>
    </w:p>
    <w:p w14:paraId="12E30455"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Science Branch</w:t>
      </w:r>
    </w:p>
    <w:p w14:paraId="2A29FA03" w14:textId="77777777" w:rsidR="00A2465F" w:rsidRPr="006B607D" w:rsidRDefault="00A2465F" w:rsidP="00A2465F">
      <w:pPr>
        <w:spacing w:line="240" w:lineRule="auto"/>
        <w:jc w:val="center"/>
        <w:rPr>
          <w:rFonts w:ascii="Arial" w:hAnsi="Arial" w:cs="Arial"/>
          <w:lang w:val="fr-CA"/>
        </w:rPr>
      </w:pPr>
      <w:proofErr w:type="spellStart"/>
      <w:r w:rsidRPr="006B607D">
        <w:rPr>
          <w:rFonts w:ascii="Arial" w:hAnsi="Arial" w:cs="Arial"/>
          <w:lang w:val="fr-CA"/>
        </w:rPr>
        <w:t>Crustaceans</w:t>
      </w:r>
      <w:proofErr w:type="spellEnd"/>
      <w:r w:rsidRPr="006B607D">
        <w:rPr>
          <w:rFonts w:ascii="Arial" w:hAnsi="Arial" w:cs="Arial"/>
          <w:lang w:val="fr-CA"/>
        </w:rPr>
        <w:t xml:space="preserve"> Section</w:t>
      </w:r>
    </w:p>
    <w:p w14:paraId="2769035B"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343 Université Avenue</w:t>
      </w:r>
    </w:p>
    <w:p w14:paraId="02B291BB" w14:textId="77777777" w:rsidR="00A2465F" w:rsidRPr="00004F01" w:rsidRDefault="00A2465F" w:rsidP="00A2465F">
      <w:pPr>
        <w:spacing w:line="240" w:lineRule="auto"/>
        <w:jc w:val="center"/>
        <w:rPr>
          <w:rFonts w:ascii="Arial" w:hAnsi="Arial" w:cs="Arial"/>
        </w:rPr>
      </w:pPr>
      <w:r w:rsidRPr="00004F01">
        <w:rPr>
          <w:rFonts w:ascii="Arial" w:hAnsi="Arial" w:cs="Arial"/>
        </w:rPr>
        <w:t>Moncton, NB</w:t>
      </w:r>
    </w:p>
    <w:p w14:paraId="178D53FB" w14:textId="77777777" w:rsidR="00A2465F" w:rsidRPr="00004F01" w:rsidRDefault="00A2465F" w:rsidP="00A2465F">
      <w:pPr>
        <w:spacing w:line="240" w:lineRule="auto"/>
        <w:jc w:val="center"/>
        <w:rPr>
          <w:rFonts w:ascii="Arial" w:hAnsi="Arial" w:cs="Arial"/>
        </w:rPr>
      </w:pPr>
      <w:r w:rsidRPr="00004F01">
        <w:rPr>
          <w:rFonts w:ascii="Arial" w:hAnsi="Arial" w:cs="Arial"/>
        </w:rPr>
        <w:t>E1C 9B6</w:t>
      </w:r>
    </w:p>
    <w:p w14:paraId="23DB7BA3" w14:textId="77777777" w:rsidR="006B6843" w:rsidRPr="00004F01" w:rsidRDefault="006B6843" w:rsidP="006B6843">
      <w:pPr>
        <w:rPr>
          <w:rFonts w:ascii="Arial" w:hAnsi="Arial" w:cs="Arial"/>
        </w:rPr>
      </w:pPr>
    </w:p>
    <w:p w14:paraId="3622D037" w14:textId="77777777" w:rsidR="00A2465F" w:rsidRPr="00004F01" w:rsidRDefault="00A2465F" w:rsidP="006B6843">
      <w:pPr>
        <w:rPr>
          <w:rFonts w:ascii="Arial" w:hAnsi="Arial" w:cs="Arial"/>
        </w:rPr>
      </w:pPr>
    </w:p>
    <w:p w14:paraId="709AAA11" w14:textId="77777777" w:rsidR="00A2465F" w:rsidRPr="00004F01" w:rsidRDefault="00A2465F" w:rsidP="006B6843">
      <w:pPr>
        <w:rPr>
          <w:rFonts w:ascii="Arial" w:hAnsi="Arial" w:cs="Arial"/>
        </w:rPr>
      </w:pPr>
    </w:p>
    <w:p w14:paraId="787B3114" w14:textId="77777777" w:rsidR="00A2465F" w:rsidRPr="00004F01" w:rsidRDefault="00A2465F" w:rsidP="006B6843">
      <w:pPr>
        <w:rPr>
          <w:rFonts w:ascii="Arial" w:hAnsi="Arial" w:cs="Arial"/>
        </w:rPr>
      </w:pPr>
    </w:p>
    <w:p w14:paraId="2916C37A" w14:textId="77777777" w:rsidR="00A2465F" w:rsidRPr="00004F01" w:rsidRDefault="00A2465F" w:rsidP="006B6843">
      <w:pPr>
        <w:rPr>
          <w:rFonts w:ascii="Arial" w:hAnsi="Arial" w:cs="Arial"/>
        </w:rPr>
      </w:pPr>
    </w:p>
    <w:p w14:paraId="6955F8DC" w14:textId="77777777" w:rsidR="00A2465F" w:rsidRPr="00004F01" w:rsidRDefault="00A2465F" w:rsidP="006B6843">
      <w:pPr>
        <w:rPr>
          <w:rFonts w:ascii="Arial" w:hAnsi="Arial" w:cs="Arial"/>
        </w:rPr>
      </w:pPr>
    </w:p>
    <w:p w14:paraId="2238EC16" w14:textId="77777777" w:rsidR="00007028" w:rsidRDefault="00007028" w:rsidP="006B6843">
      <w:pPr>
        <w:rPr>
          <w:rFonts w:ascii="Arial" w:hAnsi="Arial" w:cs="Arial"/>
        </w:rPr>
        <w:sectPr w:rsidR="00007028" w:rsidSect="004E7DC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fmt="lowerRoman" w:start="1"/>
          <w:cols w:space="708"/>
          <w:titlePg/>
          <w:docGrid w:linePitch="360"/>
        </w:sectPr>
      </w:pPr>
    </w:p>
    <w:p w14:paraId="7CC5CB80" w14:textId="77777777" w:rsidR="00A2465F" w:rsidRPr="00004F01" w:rsidRDefault="00A2465F" w:rsidP="006B6843">
      <w:pPr>
        <w:rPr>
          <w:rFonts w:ascii="Arial" w:hAnsi="Arial" w:cs="Arial"/>
        </w:rPr>
      </w:pPr>
    </w:p>
    <w:p w14:paraId="4B1CE097" w14:textId="77777777" w:rsidR="00D63641" w:rsidRPr="00004F01" w:rsidRDefault="00D63641" w:rsidP="006B6843">
      <w:pPr>
        <w:rPr>
          <w:rFonts w:ascii="Arial" w:hAnsi="Arial" w:cs="Arial"/>
        </w:rPr>
      </w:pPr>
    </w:p>
    <w:p w14:paraId="2DE0DAB2" w14:textId="77777777" w:rsidR="00D63641" w:rsidRPr="00004F01" w:rsidRDefault="00D63641" w:rsidP="006B6843">
      <w:pPr>
        <w:rPr>
          <w:rFonts w:ascii="Arial" w:hAnsi="Arial" w:cs="Arial"/>
        </w:rPr>
      </w:pPr>
    </w:p>
    <w:p w14:paraId="2632B056" w14:textId="77777777" w:rsidR="00D63641" w:rsidRPr="00004F01" w:rsidRDefault="00D63641" w:rsidP="006B6843">
      <w:pPr>
        <w:rPr>
          <w:rFonts w:ascii="Arial" w:hAnsi="Arial" w:cs="Arial"/>
        </w:rPr>
      </w:pPr>
    </w:p>
    <w:p w14:paraId="01A3ACA3" w14:textId="77777777" w:rsidR="00D63641" w:rsidRPr="00004F01" w:rsidRDefault="00D63641" w:rsidP="006B6843">
      <w:pPr>
        <w:rPr>
          <w:rFonts w:ascii="Arial" w:hAnsi="Arial" w:cs="Arial"/>
        </w:rPr>
      </w:pPr>
    </w:p>
    <w:p w14:paraId="7F229113" w14:textId="77777777" w:rsidR="00D63641" w:rsidRPr="00004F01" w:rsidRDefault="00D63641" w:rsidP="006B6843">
      <w:pPr>
        <w:rPr>
          <w:rFonts w:ascii="Arial" w:hAnsi="Arial" w:cs="Arial"/>
        </w:rPr>
      </w:pPr>
    </w:p>
    <w:p w14:paraId="6C247804" w14:textId="77777777" w:rsidR="00D63641" w:rsidRPr="00004F01" w:rsidRDefault="00D63641" w:rsidP="006B6843">
      <w:pPr>
        <w:rPr>
          <w:rFonts w:ascii="Arial" w:hAnsi="Arial" w:cs="Arial"/>
        </w:rPr>
      </w:pPr>
    </w:p>
    <w:p w14:paraId="4E1D2F68" w14:textId="77777777" w:rsidR="00D63641" w:rsidRPr="00004F01" w:rsidRDefault="00D63641" w:rsidP="006B6843">
      <w:pPr>
        <w:rPr>
          <w:rFonts w:ascii="Arial" w:hAnsi="Arial" w:cs="Arial"/>
        </w:rPr>
      </w:pPr>
    </w:p>
    <w:p w14:paraId="50B08FA8" w14:textId="77777777" w:rsidR="00D63641" w:rsidRPr="00004F01" w:rsidRDefault="00D63641" w:rsidP="006B6843">
      <w:pPr>
        <w:rPr>
          <w:rFonts w:ascii="Arial" w:hAnsi="Arial" w:cs="Arial"/>
        </w:rPr>
      </w:pPr>
    </w:p>
    <w:p w14:paraId="208408EF" w14:textId="77777777" w:rsidR="00D63641" w:rsidRPr="00004F01" w:rsidRDefault="00D63641" w:rsidP="006B6843">
      <w:pPr>
        <w:rPr>
          <w:rFonts w:ascii="Arial" w:hAnsi="Arial" w:cs="Arial"/>
        </w:rPr>
      </w:pPr>
    </w:p>
    <w:p w14:paraId="045777B1" w14:textId="77777777" w:rsidR="00D63641" w:rsidRPr="00004F01" w:rsidRDefault="00D63641" w:rsidP="006B6843">
      <w:pPr>
        <w:rPr>
          <w:rFonts w:ascii="Arial" w:hAnsi="Arial" w:cs="Arial"/>
        </w:rPr>
      </w:pPr>
    </w:p>
    <w:p w14:paraId="2A9783FD" w14:textId="77777777" w:rsidR="00D63641" w:rsidRPr="00004F01" w:rsidRDefault="00D63641" w:rsidP="006B6843">
      <w:pPr>
        <w:rPr>
          <w:rFonts w:ascii="Arial" w:hAnsi="Arial" w:cs="Arial"/>
        </w:rPr>
      </w:pPr>
    </w:p>
    <w:p w14:paraId="11AF4DB7" w14:textId="77777777" w:rsidR="00D63641" w:rsidRPr="00004F01" w:rsidRDefault="00D63641" w:rsidP="006B6843">
      <w:pPr>
        <w:rPr>
          <w:rFonts w:ascii="Arial" w:hAnsi="Arial" w:cs="Arial"/>
        </w:rPr>
      </w:pPr>
    </w:p>
    <w:p w14:paraId="0D451FEE" w14:textId="77777777" w:rsidR="00D63641" w:rsidRPr="00004F01" w:rsidRDefault="00D63641" w:rsidP="006B6843">
      <w:pPr>
        <w:rPr>
          <w:rFonts w:ascii="Arial" w:hAnsi="Arial" w:cs="Arial"/>
        </w:rPr>
      </w:pPr>
    </w:p>
    <w:p w14:paraId="2FE694A6" w14:textId="77777777" w:rsidR="00D63641" w:rsidRPr="00004F01" w:rsidRDefault="00D63641" w:rsidP="006B6843">
      <w:pPr>
        <w:rPr>
          <w:rFonts w:ascii="Arial" w:hAnsi="Arial" w:cs="Arial"/>
        </w:rPr>
      </w:pPr>
    </w:p>
    <w:p w14:paraId="3BE17E12" w14:textId="77777777" w:rsidR="00D63641" w:rsidRPr="00004F01" w:rsidRDefault="00D63641" w:rsidP="006B6843">
      <w:pPr>
        <w:rPr>
          <w:rFonts w:ascii="Arial" w:hAnsi="Arial" w:cs="Arial"/>
        </w:rPr>
      </w:pPr>
    </w:p>
    <w:p w14:paraId="54AE433E" w14:textId="77777777" w:rsidR="00D63641" w:rsidRPr="00004F01" w:rsidRDefault="00D63641" w:rsidP="006B6843">
      <w:pPr>
        <w:rPr>
          <w:rFonts w:ascii="Arial" w:hAnsi="Arial" w:cs="Arial"/>
        </w:rPr>
      </w:pPr>
    </w:p>
    <w:p w14:paraId="3C567F09" w14:textId="77777777" w:rsidR="00D63641" w:rsidRPr="00004F01" w:rsidRDefault="00D63641" w:rsidP="006B6843">
      <w:pPr>
        <w:rPr>
          <w:rFonts w:ascii="Arial" w:hAnsi="Arial" w:cs="Arial"/>
        </w:rPr>
      </w:pPr>
    </w:p>
    <w:p w14:paraId="5D544A1E" w14:textId="77777777" w:rsidR="00D63641" w:rsidRPr="00004F01" w:rsidRDefault="00D63641" w:rsidP="006B6843">
      <w:pPr>
        <w:rPr>
          <w:rFonts w:ascii="Arial" w:hAnsi="Arial" w:cs="Arial"/>
        </w:rPr>
      </w:pPr>
    </w:p>
    <w:p w14:paraId="05AC568A" w14:textId="77777777" w:rsidR="00D63641" w:rsidRPr="00004F01" w:rsidRDefault="00D63641" w:rsidP="006B6843">
      <w:pPr>
        <w:rPr>
          <w:rFonts w:ascii="Arial" w:hAnsi="Arial" w:cs="Arial"/>
        </w:rPr>
      </w:pPr>
    </w:p>
    <w:p w14:paraId="3F80A65A" w14:textId="77777777" w:rsidR="00D63641" w:rsidRPr="00004F01" w:rsidRDefault="00D63641" w:rsidP="006B6843">
      <w:pPr>
        <w:rPr>
          <w:rFonts w:ascii="Arial" w:hAnsi="Arial" w:cs="Arial"/>
        </w:rPr>
      </w:pPr>
    </w:p>
    <w:p w14:paraId="457AA9B4" w14:textId="77777777" w:rsidR="009F24D4" w:rsidRDefault="009F24D4" w:rsidP="00D63641">
      <w:pPr>
        <w:jc w:val="center"/>
        <w:rPr>
          <w:rFonts w:ascii="Arial" w:hAnsi="Arial" w:cs="Arial"/>
        </w:rPr>
      </w:pPr>
    </w:p>
    <w:p w14:paraId="0DCD4485" w14:textId="77777777" w:rsidR="00D63641" w:rsidRPr="00F969DD" w:rsidRDefault="00D63641" w:rsidP="00D63641">
      <w:pPr>
        <w:jc w:val="center"/>
        <w:rPr>
          <w:rFonts w:ascii="Arial" w:hAnsi="Arial" w:cs="Arial"/>
        </w:rPr>
      </w:pPr>
      <w:r w:rsidRPr="00F969DD">
        <w:rPr>
          <w:rFonts w:ascii="Arial" w:hAnsi="Arial" w:cs="Arial"/>
        </w:rPr>
        <w:t>© Her Majesty the Queen in Right of Canada, 2021</w:t>
      </w:r>
    </w:p>
    <w:p w14:paraId="16CA6BE6" w14:textId="77777777" w:rsidR="00D63641" w:rsidRPr="00F969DD" w:rsidRDefault="00D63641" w:rsidP="00D63641">
      <w:pPr>
        <w:jc w:val="center"/>
        <w:rPr>
          <w:rFonts w:ascii="Arial" w:hAnsi="Arial" w:cs="Arial"/>
        </w:rPr>
      </w:pPr>
      <w:r w:rsidRPr="00F969DD">
        <w:rPr>
          <w:rFonts w:ascii="Arial" w:hAnsi="Arial" w:cs="Arial"/>
        </w:rPr>
        <w:t>Cat. No. Fs 97-6/XXXXE-PDF</w:t>
      </w:r>
      <w:r w:rsidRPr="00F969DD">
        <w:rPr>
          <w:rFonts w:ascii="Arial" w:hAnsi="Arial" w:cs="Arial"/>
        </w:rPr>
        <w:tab/>
        <w:t>ISBN XXX-X-XXX-XXXXX-X</w:t>
      </w:r>
      <w:r w:rsidRPr="00F969DD">
        <w:rPr>
          <w:rFonts w:ascii="Arial" w:hAnsi="Arial" w:cs="Arial"/>
        </w:rPr>
        <w:tab/>
      </w:r>
      <w:r w:rsidRPr="00F969DD">
        <w:rPr>
          <w:rFonts w:ascii="Arial" w:hAnsi="Arial" w:cs="Arial"/>
        </w:rPr>
        <w:tab/>
        <w:t>ISSN  1488-5379</w:t>
      </w:r>
    </w:p>
    <w:p w14:paraId="6E9A1844" w14:textId="77777777" w:rsidR="00D63641" w:rsidRPr="00F969DD" w:rsidRDefault="00D63641" w:rsidP="00D63641">
      <w:pPr>
        <w:jc w:val="center"/>
        <w:rPr>
          <w:rFonts w:ascii="Arial" w:hAnsi="Arial" w:cs="Arial"/>
        </w:rPr>
      </w:pPr>
    </w:p>
    <w:p w14:paraId="28A1CE02" w14:textId="77777777" w:rsidR="00D63641" w:rsidRPr="00F969DD" w:rsidRDefault="00D63641" w:rsidP="00D63641">
      <w:pPr>
        <w:rPr>
          <w:rFonts w:ascii="Arial" w:hAnsi="Arial" w:cs="Arial"/>
        </w:rPr>
      </w:pPr>
    </w:p>
    <w:p w14:paraId="6268EC61" w14:textId="77777777" w:rsidR="00D63641" w:rsidRPr="00F969DD" w:rsidRDefault="00D63641" w:rsidP="00D63641">
      <w:pPr>
        <w:rPr>
          <w:rFonts w:ascii="Arial" w:hAnsi="Arial" w:cs="Arial"/>
        </w:rPr>
      </w:pPr>
      <w:r w:rsidRPr="00F969DD">
        <w:rPr>
          <w:rFonts w:ascii="Arial" w:hAnsi="Arial" w:cs="Arial"/>
        </w:rPr>
        <w:t>Correct citation for this publication:</w:t>
      </w:r>
    </w:p>
    <w:p w14:paraId="6E413448" w14:textId="77777777" w:rsidR="00D63641" w:rsidRPr="00F969DD" w:rsidRDefault="00D63641" w:rsidP="00D63641">
      <w:pPr>
        <w:rPr>
          <w:rFonts w:ascii="Arial" w:hAnsi="Arial" w:cs="Arial"/>
        </w:rPr>
      </w:pPr>
    </w:p>
    <w:p w14:paraId="567F8F56" w14:textId="77777777" w:rsidR="00004F01" w:rsidRDefault="009F24D4" w:rsidP="00166813">
      <w:pPr>
        <w:rPr>
          <w:rFonts w:ascii="Arial" w:hAnsi="Arial" w:cs="Arial"/>
          <w:sz w:val="24"/>
          <w:szCs w:val="24"/>
        </w:rPr>
      </w:pPr>
      <w:r>
        <w:rPr>
          <w:rFonts w:ascii="Arial" w:hAnsi="Arial" w:cs="Arial"/>
        </w:rPr>
        <w:t xml:space="preserve">Surette, T. J.  2021.  </w:t>
      </w:r>
      <w:r w:rsidRPr="009F24D4">
        <w:rPr>
          <w:rFonts w:ascii="Arial" w:hAnsi="Arial" w:cs="Arial"/>
        </w:rPr>
        <w:t>Overview of the Snow Crab Survey Station Relocations in the southern</w:t>
      </w:r>
      <w:r w:rsidR="006C705A">
        <w:rPr>
          <w:rFonts w:ascii="Arial" w:hAnsi="Arial" w:cs="Arial"/>
        </w:rPr>
        <w:t xml:space="preserve"> </w:t>
      </w:r>
      <w:r w:rsidR="006C705A" w:rsidRPr="006C705A">
        <w:rPr>
          <w:rFonts w:ascii="Arial" w:hAnsi="Arial" w:cs="Arial"/>
        </w:rPr>
        <w:t xml:space="preserve">Gulf of Saint Lawrence.  Can. Tech. Rep. Fish. </w:t>
      </w:r>
      <w:proofErr w:type="spellStart"/>
      <w:r w:rsidR="006C705A" w:rsidRPr="006C705A">
        <w:rPr>
          <w:rFonts w:ascii="Arial" w:hAnsi="Arial" w:cs="Arial"/>
        </w:rPr>
        <w:t>Aquat</w:t>
      </w:r>
      <w:proofErr w:type="spellEnd"/>
      <w:r w:rsidR="006C705A" w:rsidRPr="006C705A">
        <w:rPr>
          <w:rFonts w:ascii="Arial" w:hAnsi="Arial" w:cs="Arial"/>
        </w:rPr>
        <w:t>. Sci. XXXX: v + XX p.</w:t>
      </w:r>
      <w:r w:rsidRPr="009F24D4">
        <w:rPr>
          <w:rFonts w:ascii="Arial" w:hAnsi="Arial" w:cs="Arial"/>
        </w:rPr>
        <w:t xml:space="preserve"> </w:t>
      </w:r>
    </w:p>
    <w:sdt>
      <w:sdtPr>
        <w:rPr>
          <w:rFonts w:asciiTheme="minorHAnsi" w:eastAsiaTheme="minorHAnsi" w:hAnsiTheme="minorHAnsi" w:cstheme="minorBidi"/>
          <w:color w:val="auto"/>
          <w:sz w:val="22"/>
          <w:szCs w:val="22"/>
          <w:lang w:val="en-CA"/>
        </w:rPr>
        <w:id w:val="-885719659"/>
        <w:docPartObj>
          <w:docPartGallery w:val="Table of Contents"/>
          <w:docPartUnique/>
        </w:docPartObj>
      </w:sdtPr>
      <w:sdtEndPr>
        <w:rPr>
          <w:b/>
          <w:bCs/>
          <w:noProof/>
        </w:rPr>
      </w:sdtEndPr>
      <w:sdtContent>
        <w:p w14:paraId="76AAC6B5" w14:textId="77777777" w:rsidR="00166813" w:rsidRDefault="00166813" w:rsidP="00166813">
          <w:pPr>
            <w:pStyle w:val="TOCHeading"/>
            <w:jc w:val="center"/>
            <w:rPr>
              <w:rFonts w:ascii="Arial" w:hAnsi="Arial" w:cs="Arial"/>
              <w:b/>
              <w:color w:val="auto"/>
              <w:sz w:val="24"/>
            </w:rPr>
          </w:pPr>
          <w:r>
            <w:rPr>
              <w:rFonts w:ascii="Arial" w:hAnsi="Arial" w:cs="Arial"/>
              <w:b/>
              <w:color w:val="auto"/>
              <w:sz w:val="24"/>
            </w:rPr>
            <w:t>CONTENTS</w:t>
          </w:r>
        </w:p>
        <w:p w14:paraId="1096003F" w14:textId="77777777" w:rsidR="00166813" w:rsidRDefault="00166813" w:rsidP="00166813">
          <w:pPr>
            <w:rPr>
              <w:lang w:val="en-US"/>
            </w:rPr>
          </w:pPr>
        </w:p>
        <w:p w14:paraId="65943957" w14:textId="77777777" w:rsidR="00166813" w:rsidRPr="00166813" w:rsidRDefault="00166813" w:rsidP="00166813">
          <w:pPr>
            <w:rPr>
              <w:lang w:val="en-US"/>
            </w:rPr>
          </w:pPr>
        </w:p>
        <w:p w14:paraId="0268B140" w14:textId="77777777" w:rsidR="00181BD3" w:rsidRDefault="00166813">
          <w:pPr>
            <w:pStyle w:val="TOC1"/>
            <w:tabs>
              <w:tab w:val="right" w:leader="dot" w:pos="9350"/>
            </w:tabs>
            <w:rPr>
              <w:rFonts w:cstheme="minorBidi"/>
              <w:noProof/>
              <w:lang w:val="fr-CA" w:eastAsia="fr-CA"/>
            </w:rPr>
          </w:pPr>
          <w:r>
            <w:fldChar w:fldCharType="begin"/>
          </w:r>
          <w:r>
            <w:instrText xml:space="preserve"> TOC \o "1-3" \h \z \u </w:instrText>
          </w:r>
          <w:r>
            <w:fldChar w:fldCharType="separate"/>
          </w:r>
          <w:hyperlink w:anchor="_Toc61617974" w:history="1">
            <w:r w:rsidR="00181BD3" w:rsidRPr="007A2309">
              <w:rPr>
                <w:rStyle w:val="Hyperlink"/>
                <w:rFonts w:ascii="Arial" w:hAnsi="Arial" w:cs="Arial"/>
                <w:b/>
                <w:noProof/>
              </w:rPr>
              <w:t>ABSTRACT</w:t>
            </w:r>
            <w:r w:rsidR="00181BD3">
              <w:rPr>
                <w:noProof/>
                <w:webHidden/>
              </w:rPr>
              <w:tab/>
            </w:r>
            <w:r w:rsidR="00181BD3">
              <w:rPr>
                <w:noProof/>
                <w:webHidden/>
              </w:rPr>
              <w:fldChar w:fldCharType="begin"/>
            </w:r>
            <w:r w:rsidR="00181BD3">
              <w:rPr>
                <w:noProof/>
                <w:webHidden/>
              </w:rPr>
              <w:instrText xml:space="preserve"> PAGEREF _Toc61617974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05649448" w14:textId="77777777" w:rsidR="00181BD3" w:rsidRDefault="00AB5898">
          <w:pPr>
            <w:pStyle w:val="TOC1"/>
            <w:tabs>
              <w:tab w:val="right" w:leader="dot" w:pos="9350"/>
            </w:tabs>
            <w:rPr>
              <w:rFonts w:cstheme="minorBidi"/>
              <w:noProof/>
              <w:lang w:val="fr-CA" w:eastAsia="fr-CA"/>
            </w:rPr>
          </w:pPr>
          <w:hyperlink w:anchor="_Toc61617975" w:history="1">
            <w:r w:rsidR="00181BD3" w:rsidRPr="007A2309">
              <w:rPr>
                <w:rStyle w:val="Hyperlink"/>
                <w:rFonts w:ascii="Arial" w:hAnsi="Arial" w:cs="Arial"/>
                <w:b/>
                <w:noProof/>
              </w:rPr>
              <w:t>RÉSUMÉ</w:t>
            </w:r>
            <w:r w:rsidR="00181BD3">
              <w:rPr>
                <w:noProof/>
                <w:webHidden/>
              </w:rPr>
              <w:tab/>
            </w:r>
            <w:r w:rsidR="00181BD3">
              <w:rPr>
                <w:noProof/>
                <w:webHidden/>
              </w:rPr>
              <w:fldChar w:fldCharType="begin"/>
            </w:r>
            <w:r w:rsidR="00181BD3">
              <w:rPr>
                <w:noProof/>
                <w:webHidden/>
              </w:rPr>
              <w:instrText xml:space="preserve"> PAGEREF _Toc61617975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7E995231" w14:textId="77777777" w:rsidR="00181BD3" w:rsidRDefault="00AB5898">
          <w:pPr>
            <w:pStyle w:val="TOC1"/>
            <w:tabs>
              <w:tab w:val="right" w:leader="dot" w:pos="9350"/>
            </w:tabs>
            <w:rPr>
              <w:rFonts w:cstheme="minorBidi"/>
              <w:noProof/>
              <w:lang w:val="fr-CA" w:eastAsia="fr-CA"/>
            </w:rPr>
          </w:pPr>
          <w:hyperlink w:anchor="_Toc61617976" w:history="1">
            <w:r w:rsidR="00181BD3" w:rsidRPr="007A2309">
              <w:rPr>
                <w:rStyle w:val="Hyperlink"/>
                <w:rFonts w:ascii="Arial" w:hAnsi="Arial" w:cs="Arial"/>
                <w:b/>
                <w:noProof/>
              </w:rPr>
              <w:t>CONTEXT</w:t>
            </w:r>
            <w:r w:rsidR="00181BD3">
              <w:rPr>
                <w:noProof/>
                <w:webHidden/>
              </w:rPr>
              <w:tab/>
            </w:r>
            <w:r w:rsidR="00181BD3">
              <w:rPr>
                <w:noProof/>
                <w:webHidden/>
              </w:rPr>
              <w:fldChar w:fldCharType="begin"/>
            </w:r>
            <w:r w:rsidR="00181BD3">
              <w:rPr>
                <w:noProof/>
                <w:webHidden/>
              </w:rPr>
              <w:instrText xml:space="preserve"> PAGEREF _Toc61617976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5AF30FEF" w14:textId="77777777" w:rsidR="00181BD3" w:rsidRDefault="00AB5898">
          <w:pPr>
            <w:pStyle w:val="TOC1"/>
            <w:tabs>
              <w:tab w:val="right" w:leader="dot" w:pos="9350"/>
            </w:tabs>
            <w:rPr>
              <w:rFonts w:cstheme="minorBidi"/>
              <w:noProof/>
              <w:lang w:val="fr-CA" w:eastAsia="fr-CA"/>
            </w:rPr>
          </w:pPr>
          <w:hyperlink w:anchor="_Toc61617977" w:history="1">
            <w:r w:rsidR="00181BD3" w:rsidRPr="007A2309">
              <w:rPr>
                <w:rStyle w:val="Hyperlink"/>
                <w:rFonts w:ascii="Arial" w:hAnsi="Arial" w:cs="Arial"/>
                <w:b/>
                <w:noProof/>
              </w:rPr>
              <w:t>DESCRIPTION</w:t>
            </w:r>
            <w:r w:rsidR="00181BD3">
              <w:rPr>
                <w:noProof/>
                <w:webHidden/>
              </w:rPr>
              <w:tab/>
            </w:r>
            <w:r w:rsidR="00181BD3">
              <w:rPr>
                <w:noProof/>
                <w:webHidden/>
              </w:rPr>
              <w:fldChar w:fldCharType="begin"/>
            </w:r>
            <w:r w:rsidR="00181BD3">
              <w:rPr>
                <w:noProof/>
                <w:webHidden/>
              </w:rPr>
              <w:instrText xml:space="preserve"> PAGEREF _Toc61617977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39B73557" w14:textId="77777777" w:rsidR="00181BD3" w:rsidRDefault="00AB5898">
          <w:pPr>
            <w:pStyle w:val="TOC1"/>
            <w:tabs>
              <w:tab w:val="right" w:leader="dot" w:pos="9350"/>
            </w:tabs>
            <w:rPr>
              <w:rFonts w:cstheme="minorBidi"/>
              <w:noProof/>
              <w:lang w:val="fr-CA" w:eastAsia="fr-CA"/>
            </w:rPr>
          </w:pPr>
          <w:hyperlink w:anchor="_Toc61617978" w:history="1">
            <w:r w:rsidR="00181BD3" w:rsidRPr="007A2309">
              <w:rPr>
                <w:rStyle w:val="Hyperlink"/>
                <w:rFonts w:ascii="Arial" w:hAnsi="Arial" w:cs="Arial"/>
                <w:b/>
                <w:noProof/>
              </w:rPr>
              <w:t>ANALYSIS</w:t>
            </w:r>
            <w:r w:rsidR="00181BD3">
              <w:rPr>
                <w:noProof/>
                <w:webHidden/>
              </w:rPr>
              <w:tab/>
            </w:r>
            <w:r w:rsidR="00181BD3">
              <w:rPr>
                <w:noProof/>
                <w:webHidden/>
              </w:rPr>
              <w:fldChar w:fldCharType="begin"/>
            </w:r>
            <w:r w:rsidR="00181BD3">
              <w:rPr>
                <w:noProof/>
                <w:webHidden/>
              </w:rPr>
              <w:instrText xml:space="preserve"> PAGEREF _Toc61617978 \h </w:instrText>
            </w:r>
            <w:r w:rsidR="00181BD3">
              <w:rPr>
                <w:noProof/>
                <w:webHidden/>
              </w:rPr>
            </w:r>
            <w:r w:rsidR="00181BD3">
              <w:rPr>
                <w:noProof/>
                <w:webHidden/>
              </w:rPr>
              <w:fldChar w:fldCharType="separate"/>
            </w:r>
            <w:r w:rsidR="00181BD3">
              <w:rPr>
                <w:noProof/>
                <w:webHidden/>
              </w:rPr>
              <w:t>2</w:t>
            </w:r>
            <w:r w:rsidR="00181BD3">
              <w:rPr>
                <w:noProof/>
                <w:webHidden/>
              </w:rPr>
              <w:fldChar w:fldCharType="end"/>
            </w:r>
          </w:hyperlink>
        </w:p>
        <w:p w14:paraId="44862B90" w14:textId="77777777" w:rsidR="00181BD3" w:rsidRDefault="00AB5898">
          <w:pPr>
            <w:pStyle w:val="TOC1"/>
            <w:tabs>
              <w:tab w:val="right" w:leader="dot" w:pos="9350"/>
            </w:tabs>
            <w:rPr>
              <w:rFonts w:cstheme="minorBidi"/>
              <w:noProof/>
              <w:lang w:val="fr-CA" w:eastAsia="fr-CA"/>
            </w:rPr>
          </w:pPr>
          <w:hyperlink w:anchor="_Toc61617979" w:history="1">
            <w:r w:rsidR="00181BD3" w:rsidRPr="007A2309">
              <w:rPr>
                <w:rStyle w:val="Hyperlink"/>
                <w:rFonts w:ascii="Arial" w:hAnsi="Arial" w:cs="Arial"/>
                <w:b/>
                <w:noProof/>
              </w:rPr>
              <w:t>CONCLUSION</w:t>
            </w:r>
            <w:r w:rsidR="00181BD3">
              <w:rPr>
                <w:noProof/>
                <w:webHidden/>
              </w:rPr>
              <w:tab/>
            </w:r>
            <w:r w:rsidR="00181BD3">
              <w:rPr>
                <w:noProof/>
                <w:webHidden/>
              </w:rPr>
              <w:fldChar w:fldCharType="begin"/>
            </w:r>
            <w:r w:rsidR="00181BD3">
              <w:rPr>
                <w:noProof/>
                <w:webHidden/>
              </w:rPr>
              <w:instrText xml:space="preserve"> PAGEREF _Toc61617979 \h </w:instrText>
            </w:r>
            <w:r w:rsidR="00181BD3">
              <w:rPr>
                <w:noProof/>
                <w:webHidden/>
              </w:rPr>
            </w:r>
            <w:r w:rsidR="00181BD3">
              <w:rPr>
                <w:noProof/>
                <w:webHidden/>
              </w:rPr>
              <w:fldChar w:fldCharType="separate"/>
            </w:r>
            <w:r w:rsidR="00181BD3">
              <w:rPr>
                <w:noProof/>
                <w:webHidden/>
              </w:rPr>
              <w:t>3</w:t>
            </w:r>
            <w:r w:rsidR="00181BD3">
              <w:rPr>
                <w:noProof/>
                <w:webHidden/>
              </w:rPr>
              <w:fldChar w:fldCharType="end"/>
            </w:r>
          </w:hyperlink>
        </w:p>
        <w:p w14:paraId="6A420ECC" w14:textId="77777777" w:rsidR="00181BD3" w:rsidRDefault="00AB5898">
          <w:pPr>
            <w:pStyle w:val="TOC1"/>
            <w:tabs>
              <w:tab w:val="right" w:leader="dot" w:pos="9350"/>
            </w:tabs>
            <w:rPr>
              <w:rFonts w:cstheme="minorBidi"/>
              <w:noProof/>
              <w:lang w:val="fr-CA" w:eastAsia="fr-CA"/>
            </w:rPr>
          </w:pPr>
          <w:hyperlink w:anchor="_Toc61617980" w:history="1">
            <w:r w:rsidR="00181BD3" w:rsidRPr="007A2309">
              <w:rPr>
                <w:rStyle w:val="Hyperlink"/>
                <w:rFonts w:ascii="Arial" w:hAnsi="Arial" w:cs="Arial"/>
                <w:b/>
                <w:noProof/>
              </w:rPr>
              <w:t>REFERENCES</w:t>
            </w:r>
            <w:r w:rsidR="00181BD3">
              <w:rPr>
                <w:noProof/>
                <w:webHidden/>
              </w:rPr>
              <w:tab/>
            </w:r>
            <w:r w:rsidR="00181BD3">
              <w:rPr>
                <w:noProof/>
                <w:webHidden/>
              </w:rPr>
              <w:fldChar w:fldCharType="begin"/>
            </w:r>
            <w:r w:rsidR="00181BD3">
              <w:rPr>
                <w:noProof/>
                <w:webHidden/>
              </w:rPr>
              <w:instrText xml:space="preserve"> PAGEREF _Toc61617980 \h </w:instrText>
            </w:r>
            <w:r w:rsidR="00181BD3">
              <w:rPr>
                <w:noProof/>
                <w:webHidden/>
              </w:rPr>
            </w:r>
            <w:r w:rsidR="00181BD3">
              <w:rPr>
                <w:noProof/>
                <w:webHidden/>
              </w:rPr>
              <w:fldChar w:fldCharType="separate"/>
            </w:r>
            <w:r w:rsidR="00181BD3">
              <w:rPr>
                <w:noProof/>
                <w:webHidden/>
              </w:rPr>
              <w:t>4</w:t>
            </w:r>
            <w:r w:rsidR="00181BD3">
              <w:rPr>
                <w:noProof/>
                <w:webHidden/>
              </w:rPr>
              <w:fldChar w:fldCharType="end"/>
            </w:r>
          </w:hyperlink>
        </w:p>
        <w:p w14:paraId="033EA000" w14:textId="77777777" w:rsidR="00181BD3" w:rsidRDefault="00AB5898">
          <w:pPr>
            <w:pStyle w:val="TOC1"/>
            <w:tabs>
              <w:tab w:val="right" w:leader="dot" w:pos="9350"/>
            </w:tabs>
            <w:rPr>
              <w:rFonts w:cstheme="minorBidi"/>
              <w:noProof/>
              <w:lang w:val="fr-CA" w:eastAsia="fr-CA"/>
            </w:rPr>
          </w:pPr>
          <w:hyperlink w:anchor="_Toc61617981" w:history="1">
            <w:r w:rsidR="00181BD3" w:rsidRPr="007A2309">
              <w:rPr>
                <w:rStyle w:val="Hyperlink"/>
                <w:rFonts w:ascii="Arial" w:hAnsi="Arial" w:cs="Arial"/>
                <w:b/>
                <w:noProof/>
              </w:rPr>
              <w:t>TABLES</w:t>
            </w:r>
            <w:r w:rsidR="00181BD3">
              <w:rPr>
                <w:noProof/>
                <w:webHidden/>
              </w:rPr>
              <w:tab/>
            </w:r>
            <w:r w:rsidR="00181BD3">
              <w:rPr>
                <w:noProof/>
                <w:webHidden/>
              </w:rPr>
              <w:fldChar w:fldCharType="begin"/>
            </w:r>
            <w:r w:rsidR="00181BD3">
              <w:rPr>
                <w:noProof/>
                <w:webHidden/>
              </w:rPr>
              <w:instrText xml:space="preserve"> PAGEREF _Toc61617981 \h </w:instrText>
            </w:r>
            <w:r w:rsidR="00181BD3">
              <w:rPr>
                <w:noProof/>
                <w:webHidden/>
              </w:rPr>
            </w:r>
            <w:r w:rsidR="00181BD3">
              <w:rPr>
                <w:noProof/>
                <w:webHidden/>
              </w:rPr>
              <w:fldChar w:fldCharType="separate"/>
            </w:r>
            <w:r w:rsidR="00181BD3">
              <w:rPr>
                <w:noProof/>
                <w:webHidden/>
              </w:rPr>
              <w:t>5</w:t>
            </w:r>
            <w:r w:rsidR="00181BD3">
              <w:rPr>
                <w:noProof/>
                <w:webHidden/>
              </w:rPr>
              <w:fldChar w:fldCharType="end"/>
            </w:r>
          </w:hyperlink>
        </w:p>
        <w:p w14:paraId="148CC518" w14:textId="77777777" w:rsidR="00181BD3" w:rsidRDefault="00AB5898">
          <w:pPr>
            <w:pStyle w:val="TOC1"/>
            <w:tabs>
              <w:tab w:val="right" w:leader="dot" w:pos="9350"/>
            </w:tabs>
            <w:rPr>
              <w:rFonts w:cstheme="minorBidi"/>
              <w:noProof/>
              <w:lang w:val="fr-CA" w:eastAsia="fr-CA"/>
            </w:rPr>
          </w:pPr>
          <w:hyperlink w:anchor="_Toc61617982" w:history="1">
            <w:r w:rsidR="00181BD3" w:rsidRPr="007A2309">
              <w:rPr>
                <w:rStyle w:val="Hyperlink"/>
                <w:rFonts w:ascii="Arial" w:hAnsi="Arial" w:cs="Arial"/>
                <w:b/>
                <w:noProof/>
              </w:rPr>
              <w:t>FIGURES</w:t>
            </w:r>
            <w:r w:rsidR="00181BD3">
              <w:rPr>
                <w:noProof/>
                <w:webHidden/>
              </w:rPr>
              <w:tab/>
            </w:r>
            <w:r w:rsidR="00181BD3">
              <w:rPr>
                <w:noProof/>
                <w:webHidden/>
              </w:rPr>
              <w:fldChar w:fldCharType="begin"/>
            </w:r>
            <w:r w:rsidR="00181BD3">
              <w:rPr>
                <w:noProof/>
                <w:webHidden/>
              </w:rPr>
              <w:instrText xml:space="preserve"> PAGEREF _Toc61617982 \h </w:instrText>
            </w:r>
            <w:r w:rsidR="00181BD3">
              <w:rPr>
                <w:noProof/>
                <w:webHidden/>
              </w:rPr>
            </w:r>
            <w:r w:rsidR="00181BD3">
              <w:rPr>
                <w:noProof/>
                <w:webHidden/>
              </w:rPr>
              <w:fldChar w:fldCharType="separate"/>
            </w:r>
            <w:r w:rsidR="00181BD3">
              <w:rPr>
                <w:noProof/>
                <w:webHidden/>
              </w:rPr>
              <w:t>7</w:t>
            </w:r>
            <w:r w:rsidR="00181BD3">
              <w:rPr>
                <w:noProof/>
                <w:webHidden/>
              </w:rPr>
              <w:fldChar w:fldCharType="end"/>
            </w:r>
          </w:hyperlink>
        </w:p>
        <w:p w14:paraId="7771D9D2" w14:textId="77777777" w:rsidR="00166813" w:rsidRDefault="00166813">
          <w:r>
            <w:rPr>
              <w:b/>
              <w:bCs/>
              <w:noProof/>
            </w:rPr>
            <w:fldChar w:fldCharType="end"/>
          </w:r>
        </w:p>
      </w:sdtContent>
    </w:sdt>
    <w:p w14:paraId="65BE55A8" w14:textId="77777777" w:rsidR="001E2465" w:rsidRPr="009861F4" w:rsidRDefault="001E2465" w:rsidP="009F24D4">
      <w:pPr>
        <w:pStyle w:val="Heading1"/>
        <w:rPr>
          <w:rFonts w:ascii="Arial" w:hAnsi="Arial" w:cs="Arial"/>
          <w:sz w:val="24"/>
          <w:szCs w:val="24"/>
        </w:rPr>
      </w:pPr>
    </w:p>
    <w:p w14:paraId="51E8FE59" w14:textId="77777777" w:rsidR="001E2465" w:rsidRPr="009861F4" w:rsidRDefault="001E2465">
      <w:pPr>
        <w:rPr>
          <w:rFonts w:ascii="Arial" w:hAnsi="Arial" w:cs="Arial"/>
          <w:sz w:val="24"/>
          <w:szCs w:val="24"/>
        </w:rPr>
      </w:pPr>
      <w:r w:rsidRPr="009861F4">
        <w:rPr>
          <w:rFonts w:ascii="Arial" w:hAnsi="Arial" w:cs="Arial"/>
          <w:sz w:val="24"/>
          <w:szCs w:val="24"/>
        </w:rPr>
        <w:br w:type="page"/>
      </w:r>
    </w:p>
    <w:p w14:paraId="727280E2" w14:textId="77777777" w:rsidR="001E2465" w:rsidRPr="00166813" w:rsidRDefault="001E2465" w:rsidP="00166813">
      <w:pPr>
        <w:pStyle w:val="Heading1"/>
        <w:jc w:val="center"/>
        <w:rPr>
          <w:rFonts w:ascii="Arial" w:hAnsi="Arial" w:cs="Arial"/>
          <w:b/>
          <w:color w:val="auto"/>
          <w:sz w:val="24"/>
        </w:rPr>
      </w:pPr>
      <w:bookmarkStart w:id="2" w:name="_Toc61617974"/>
      <w:r w:rsidRPr="00166813">
        <w:rPr>
          <w:rFonts w:ascii="Arial" w:hAnsi="Arial" w:cs="Arial"/>
          <w:b/>
          <w:color w:val="auto"/>
          <w:sz w:val="24"/>
        </w:rPr>
        <w:lastRenderedPageBreak/>
        <w:t>ABSTRACT</w:t>
      </w:r>
      <w:bookmarkEnd w:id="2"/>
    </w:p>
    <w:p w14:paraId="2DC7552A" w14:textId="77777777" w:rsidR="00166813" w:rsidRPr="00166813" w:rsidRDefault="00166813" w:rsidP="00166813"/>
    <w:p w14:paraId="531AF7DC" w14:textId="77777777" w:rsidR="009F24D4" w:rsidRPr="009F24D4" w:rsidRDefault="009F24D4" w:rsidP="009F24D4">
      <w:pPr>
        <w:rPr>
          <w:rFonts w:ascii="Arial" w:hAnsi="Arial" w:cs="Arial"/>
        </w:rPr>
      </w:pPr>
      <w:r>
        <w:rPr>
          <w:rFonts w:ascii="Arial" w:hAnsi="Arial" w:cs="Arial"/>
        </w:rPr>
        <w:t xml:space="preserve">Surette, T. J.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w:t>
      </w:r>
      <w:proofErr w:type="spellStart"/>
      <w:r w:rsidRPr="00F969DD">
        <w:rPr>
          <w:rFonts w:ascii="Arial" w:hAnsi="Arial" w:cs="Arial"/>
        </w:rPr>
        <w:t>Aquat</w:t>
      </w:r>
      <w:proofErr w:type="spellEnd"/>
      <w:r w:rsidRPr="00F969DD">
        <w:rPr>
          <w:rFonts w:ascii="Arial" w:hAnsi="Arial" w:cs="Arial"/>
        </w:rPr>
        <w:t xml:space="preserve">. </w:t>
      </w:r>
      <w:r w:rsidRPr="009F24D4">
        <w:rPr>
          <w:rFonts w:ascii="Arial" w:hAnsi="Arial" w:cs="Arial"/>
        </w:rPr>
        <w:t>Sci. XXXX: v + XX p.</w:t>
      </w:r>
    </w:p>
    <w:p w14:paraId="4CA39753" w14:textId="77777777" w:rsidR="001E2465" w:rsidRPr="009F24D4" w:rsidRDefault="001E2465" w:rsidP="009F24D4">
      <w:pPr>
        <w:rPr>
          <w:rFonts w:ascii="Arial" w:hAnsi="Arial" w:cs="Arial"/>
          <w:sz w:val="24"/>
          <w:szCs w:val="24"/>
        </w:rPr>
      </w:pPr>
    </w:p>
    <w:p w14:paraId="67F34DEC" w14:textId="2CD33C2A" w:rsidR="001E2465" w:rsidRPr="00993A57" w:rsidRDefault="00B43B22" w:rsidP="00993A57">
      <w:pPr>
        <w:spacing w:after="0" w:line="240" w:lineRule="auto"/>
        <w:textAlignment w:val="baseline"/>
        <w:rPr>
          <w:rFonts w:ascii="Arial" w:eastAsia="Times New Roman" w:hAnsi="Arial" w:cs="Arial"/>
          <w:sz w:val="24"/>
          <w:szCs w:val="24"/>
          <w:lang w:eastAsia="fr-CA"/>
        </w:rPr>
      </w:pPr>
      <w:r w:rsidRPr="00993A57">
        <w:rPr>
          <w:rFonts w:ascii="Arial" w:eastAsia="Times New Roman" w:hAnsi="Arial" w:cs="Arial"/>
          <w:sz w:val="24"/>
          <w:szCs w:val="24"/>
          <w:lang w:eastAsia="fr-CA"/>
        </w:rPr>
        <w:t>An annual trawl survey forms the basis of stock assessment and management of the lucrative quota-based snow crab fishery in southern Gulf of Saint Lawrence. This survey has undergone a number of redesigns from its beginnings in 1988, with the most recent being in 2013</w:t>
      </w:r>
      <w:r w:rsidRPr="00993A57">
        <w:rPr>
          <w:rFonts w:ascii="Arial" w:eastAsia="Times New Roman" w:hAnsi="Arial" w:cs="Arial"/>
          <w:sz w:val="24"/>
          <w:szCs w:val="24"/>
          <w:lang w:eastAsia="fr-CA"/>
        </w:rPr>
        <w:t>.</w:t>
      </w:r>
      <w:r w:rsidR="00993A57">
        <w:rPr>
          <w:rFonts w:ascii="Arial" w:eastAsia="Times New Roman" w:hAnsi="Arial" w:cs="Arial"/>
          <w:sz w:val="24"/>
          <w:szCs w:val="24"/>
          <w:lang w:eastAsia="fr-CA"/>
        </w:rPr>
        <w:t xml:space="preserve"> </w:t>
      </w:r>
      <w:r w:rsidR="005D5B50" w:rsidRPr="00993A57">
        <w:rPr>
          <w:rFonts w:ascii="Arial" w:eastAsia="Times New Roman" w:hAnsi="Arial" w:cs="Arial"/>
          <w:sz w:val="24"/>
          <w:szCs w:val="24"/>
          <w:lang w:eastAsia="fr-CA"/>
        </w:rPr>
        <w:t xml:space="preserve">We quantify the number of sampling stations which were added over the history of the survey. From 2013 to 2020, we show that the practice of relocating sampling stations in response to serious trawl damage has shrunk the original set of 355 random stations of 2013, down to 186 stations in 2020, with the remaining 169 stations having </w:t>
      </w:r>
      <w:r w:rsidR="00BF75AF" w:rsidRPr="00993A57">
        <w:rPr>
          <w:rFonts w:ascii="Arial" w:eastAsia="Times New Roman" w:hAnsi="Arial" w:cs="Arial"/>
          <w:sz w:val="24"/>
          <w:szCs w:val="24"/>
          <w:lang w:eastAsia="fr-CA"/>
        </w:rPr>
        <w:t>been relocated</w:t>
      </w:r>
      <w:r w:rsidR="005D5B50" w:rsidRPr="00993A57">
        <w:rPr>
          <w:rFonts w:ascii="Arial" w:eastAsia="Times New Roman" w:hAnsi="Arial" w:cs="Arial"/>
          <w:sz w:val="24"/>
          <w:szCs w:val="24"/>
          <w:lang w:eastAsia="fr-CA"/>
        </w:rPr>
        <w:t xml:space="preserve"> one or more times over the period. </w:t>
      </w:r>
      <w:bookmarkStart w:id="3" w:name="_GoBack"/>
      <w:bookmarkEnd w:id="3"/>
      <w:r w:rsidR="00BF75AF" w:rsidRPr="00993A57">
        <w:rPr>
          <w:rFonts w:ascii="Arial" w:eastAsia="Times New Roman" w:hAnsi="Arial" w:cs="Arial"/>
          <w:sz w:val="24"/>
          <w:szCs w:val="24"/>
          <w:lang w:eastAsia="fr-CA"/>
        </w:rPr>
        <w:t xml:space="preserve">A comparison of snow crab </w:t>
      </w:r>
      <w:r w:rsidR="005D5B50" w:rsidRPr="00993A57">
        <w:rPr>
          <w:rFonts w:ascii="Arial" w:eastAsia="Times New Roman" w:hAnsi="Arial" w:cs="Arial"/>
          <w:sz w:val="24"/>
          <w:szCs w:val="24"/>
          <w:lang w:eastAsia="fr-CA"/>
        </w:rPr>
        <w:t xml:space="preserve">density trends </w:t>
      </w:r>
      <w:r w:rsidR="00BF75AF" w:rsidRPr="00993A57">
        <w:rPr>
          <w:rFonts w:ascii="Arial" w:eastAsia="Times New Roman" w:hAnsi="Arial" w:cs="Arial"/>
          <w:sz w:val="24"/>
          <w:szCs w:val="24"/>
          <w:lang w:eastAsia="fr-CA"/>
        </w:rPr>
        <w:t>between areas of the survey which containing relocations versus those which have remained fixed shows some signs of relative increase among the set of relocated samples, suggesting possible increase in survey catchability for certain groups of snow crab.</w:t>
      </w:r>
    </w:p>
    <w:p w14:paraId="7C015356" w14:textId="77777777" w:rsidR="001E2465" w:rsidRPr="00380AE9" w:rsidRDefault="001E2465" w:rsidP="001E2465">
      <w:pPr>
        <w:jc w:val="center"/>
        <w:rPr>
          <w:rFonts w:ascii="Arial" w:hAnsi="Arial" w:cs="Arial"/>
          <w:sz w:val="24"/>
          <w:szCs w:val="24"/>
        </w:rPr>
      </w:pPr>
    </w:p>
    <w:p w14:paraId="59E70D11" w14:textId="77777777" w:rsidR="001E2465" w:rsidRPr="00166813" w:rsidRDefault="001E2465" w:rsidP="00166813">
      <w:pPr>
        <w:pStyle w:val="Heading1"/>
        <w:jc w:val="center"/>
        <w:rPr>
          <w:rFonts w:ascii="Arial" w:hAnsi="Arial" w:cs="Arial"/>
          <w:b/>
          <w:color w:val="auto"/>
          <w:sz w:val="24"/>
        </w:rPr>
      </w:pPr>
      <w:bookmarkStart w:id="4" w:name="_Toc61617975"/>
      <w:r w:rsidRPr="00166813">
        <w:rPr>
          <w:rFonts w:ascii="Arial" w:hAnsi="Arial" w:cs="Arial"/>
          <w:b/>
          <w:color w:val="auto"/>
          <w:sz w:val="24"/>
        </w:rPr>
        <w:t>RÉSUMÉ</w:t>
      </w:r>
      <w:bookmarkEnd w:id="4"/>
    </w:p>
    <w:p w14:paraId="0FED24B6" w14:textId="77777777" w:rsidR="00166813" w:rsidRPr="00166813" w:rsidRDefault="00166813" w:rsidP="00166813"/>
    <w:p w14:paraId="17A6244D" w14:textId="77777777" w:rsidR="009F24D4" w:rsidRPr="009F24D4" w:rsidRDefault="009F24D4" w:rsidP="009F24D4">
      <w:pPr>
        <w:rPr>
          <w:rFonts w:ascii="Arial" w:hAnsi="Arial" w:cs="Arial"/>
        </w:rPr>
      </w:pPr>
      <w:r>
        <w:rPr>
          <w:rFonts w:ascii="Arial" w:hAnsi="Arial" w:cs="Arial"/>
        </w:rPr>
        <w:t xml:space="preserve">Surette, T. J.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w:t>
      </w:r>
      <w:proofErr w:type="spellStart"/>
      <w:r w:rsidRPr="00F969DD">
        <w:rPr>
          <w:rFonts w:ascii="Arial" w:hAnsi="Arial" w:cs="Arial"/>
        </w:rPr>
        <w:t>Aquat</w:t>
      </w:r>
      <w:proofErr w:type="spellEnd"/>
      <w:r w:rsidRPr="00F969DD">
        <w:rPr>
          <w:rFonts w:ascii="Arial" w:hAnsi="Arial" w:cs="Arial"/>
        </w:rPr>
        <w:t xml:space="preserve">. </w:t>
      </w:r>
      <w:r w:rsidRPr="009F24D4">
        <w:rPr>
          <w:rFonts w:ascii="Arial" w:hAnsi="Arial" w:cs="Arial"/>
        </w:rPr>
        <w:t>Sci. XXXX: v + XX p.</w:t>
      </w:r>
    </w:p>
    <w:p w14:paraId="5BCB4AB4" w14:textId="77777777" w:rsidR="001E2465" w:rsidRPr="009F24D4" w:rsidRDefault="001E2465" w:rsidP="009F24D4">
      <w:pPr>
        <w:rPr>
          <w:rFonts w:ascii="Arial" w:hAnsi="Arial" w:cs="Arial"/>
          <w:sz w:val="24"/>
          <w:szCs w:val="24"/>
        </w:rPr>
      </w:pPr>
    </w:p>
    <w:p w14:paraId="20FDC617" w14:textId="77777777" w:rsidR="001E2465" w:rsidRPr="00380AE9" w:rsidRDefault="001E2465">
      <w:pPr>
        <w:rPr>
          <w:rFonts w:ascii="Arial" w:hAnsi="Arial" w:cs="Arial"/>
          <w:sz w:val="24"/>
          <w:szCs w:val="24"/>
        </w:rPr>
      </w:pPr>
      <w:r w:rsidRPr="00380AE9">
        <w:rPr>
          <w:rFonts w:ascii="Arial" w:hAnsi="Arial" w:cs="Arial"/>
          <w:sz w:val="24"/>
          <w:szCs w:val="24"/>
        </w:rPr>
        <w:br w:type="page"/>
      </w:r>
    </w:p>
    <w:p w14:paraId="42A52D02" w14:textId="77777777" w:rsidR="00007028" w:rsidRDefault="00007028" w:rsidP="00166813">
      <w:pPr>
        <w:pStyle w:val="Heading1"/>
        <w:jc w:val="center"/>
        <w:rPr>
          <w:rFonts w:ascii="Arial" w:hAnsi="Arial" w:cs="Arial"/>
          <w:b/>
          <w:color w:val="auto"/>
          <w:sz w:val="24"/>
        </w:rPr>
        <w:sectPr w:rsidR="00007028" w:rsidSect="00007028">
          <w:headerReference w:type="even" r:id="rId18"/>
          <w:headerReference w:type="default" r:id="rId19"/>
          <w:headerReference w:type="first" r:id="rId20"/>
          <w:footerReference w:type="first" r:id="rId21"/>
          <w:pgSz w:w="12240" w:h="15840"/>
          <w:pgMar w:top="1440" w:right="1440" w:bottom="1440" w:left="1440" w:header="708" w:footer="708" w:gutter="0"/>
          <w:pgNumType w:fmt="lowerRoman" w:start="2"/>
          <w:cols w:space="708"/>
          <w:titlePg/>
          <w:docGrid w:linePitch="360"/>
        </w:sectPr>
      </w:pPr>
    </w:p>
    <w:p w14:paraId="55BC7899" w14:textId="77777777" w:rsidR="001E2465" w:rsidRPr="00166813" w:rsidRDefault="001E2465" w:rsidP="00166813">
      <w:pPr>
        <w:pStyle w:val="Heading1"/>
        <w:jc w:val="center"/>
        <w:rPr>
          <w:rFonts w:ascii="Arial" w:hAnsi="Arial" w:cs="Arial"/>
          <w:b/>
          <w:color w:val="auto"/>
          <w:sz w:val="24"/>
        </w:rPr>
      </w:pPr>
      <w:bookmarkStart w:id="5" w:name="_Toc61617976"/>
      <w:r w:rsidRPr="00166813">
        <w:rPr>
          <w:rFonts w:ascii="Arial" w:hAnsi="Arial" w:cs="Arial"/>
          <w:b/>
          <w:color w:val="auto"/>
          <w:sz w:val="24"/>
        </w:rPr>
        <w:lastRenderedPageBreak/>
        <w:t>CONTEXT</w:t>
      </w:r>
      <w:bookmarkEnd w:id="5"/>
    </w:p>
    <w:p w14:paraId="3A6B5B60" w14:textId="77777777" w:rsidR="00F969DD" w:rsidRPr="003B1B4A" w:rsidRDefault="00F969DD" w:rsidP="001E2465">
      <w:pPr>
        <w:jc w:val="center"/>
        <w:rPr>
          <w:rFonts w:ascii="Arial" w:hAnsi="Arial" w:cs="Arial"/>
          <w:sz w:val="24"/>
          <w:szCs w:val="24"/>
        </w:rPr>
      </w:pPr>
    </w:p>
    <w:p w14:paraId="0B216FCA" w14:textId="404B4EF0" w:rsidR="006B607D" w:rsidRDefault="001E2465" w:rsidP="001E2465">
      <w:pPr>
        <w:rPr>
          <w:rFonts w:ascii="Arial" w:hAnsi="Arial" w:cs="Arial"/>
          <w:sz w:val="24"/>
          <w:szCs w:val="24"/>
        </w:rPr>
      </w:pPr>
      <w:r w:rsidRPr="003B1B4A">
        <w:rPr>
          <w:rFonts w:ascii="Arial" w:hAnsi="Arial" w:cs="Arial"/>
          <w:sz w:val="24"/>
          <w:szCs w:val="24"/>
        </w:rPr>
        <w:t>The southern Gulf of Saint Lawrence snow crab annual survey has a 34-year history, from initial exploratory forays in 1987 and 1988 up to the present</w:t>
      </w:r>
      <w:r w:rsidR="006B607D">
        <w:rPr>
          <w:rFonts w:ascii="Arial" w:hAnsi="Arial" w:cs="Arial"/>
          <w:sz w:val="24"/>
          <w:szCs w:val="24"/>
        </w:rPr>
        <w:t xml:space="preserve">, providing fishery-independent data and biomass indices, the latter which are </w:t>
      </w:r>
      <w:r w:rsidR="00453A8A">
        <w:rPr>
          <w:rFonts w:ascii="Arial" w:hAnsi="Arial" w:cs="Arial"/>
          <w:sz w:val="24"/>
          <w:szCs w:val="24"/>
        </w:rPr>
        <w:t xml:space="preserve">directly </w:t>
      </w:r>
      <w:r w:rsidR="006B607D">
        <w:rPr>
          <w:rFonts w:ascii="Arial" w:hAnsi="Arial" w:cs="Arial"/>
          <w:sz w:val="24"/>
          <w:szCs w:val="24"/>
        </w:rPr>
        <w:t xml:space="preserve">used </w:t>
      </w:r>
      <w:r w:rsidR="00453A8A">
        <w:rPr>
          <w:rFonts w:ascii="Arial" w:hAnsi="Arial" w:cs="Arial"/>
          <w:sz w:val="24"/>
          <w:szCs w:val="24"/>
        </w:rPr>
        <w:t>to</w:t>
      </w:r>
      <w:r w:rsidR="006B607D">
        <w:rPr>
          <w:rFonts w:ascii="Arial" w:hAnsi="Arial" w:cs="Arial"/>
          <w:sz w:val="24"/>
          <w:szCs w:val="24"/>
        </w:rPr>
        <w:t xml:space="preserve"> set annual quotas for this lucrative fishery.</w:t>
      </w:r>
      <w:r w:rsidRPr="003B1B4A">
        <w:rPr>
          <w:rFonts w:ascii="Arial" w:hAnsi="Arial" w:cs="Arial"/>
          <w:sz w:val="24"/>
          <w:szCs w:val="24"/>
        </w:rPr>
        <w:t xml:space="preserve"> Over this period, the survey has undergone multiple expansions of its survey area, as well as changes in spatial sampling design</w:t>
      </w:r>
      <w:r w:rsidR="006B607D" w:rsidRPr="00453A8A">
        <w:rPr>
          <w:rFonts w:ascii="Arial" w:hAnsi="Arial" w:cs="Arial"/>
          <w:sz w:val="24"/>
          <w:szCs w:val="24"/>
        </w:rPr>
        <w:t xml:space="preserve">, </w:t>
      </w:r>
      <w:r w:rsidR="00821312">
        <w:rPr>
          <w:rFonts w:ascii="Arial" w:hAnsi="Arial" w:cs="Arial"/>
          <w:sz w:val="24"/>
          <w:szCs w:val="24"/>
        </w:rPr>
        <w:t>and</w:t>
      </w:r>
      <w:r w:rsidR="006B607D" w:rsidRPr="00453A8A">
        <w:rPr>
          <w:rFonts w:ascii="Arial" w:hAnsi="Arial" w:cs="Arial"/>
          <w:sz w:val="24"/>
          <w:szCs w:val="24"/>
        </w:rPr>
        <w:t xml:space="preserve"> the addition of new measurement devices</w:t>
      </w:r>
      <w:r w:rsidRPr="00453A8A">
        <w:rPr>
          <w:rFonts w:ascii="Arial" w:hAnsi="Arial" w:cs="Arial"/>
          <w:sz w:val="24"/>
          <w:szCs w:val="24"/>
        </w:rPr>
        <w:t> </w:t>
      </w:r>
      <w:r w:rsidR="006B607D" w:rsidRPr="00453A8A">
        <w:rPr>
          <w:rFonts w:ascii="Arial" w:hAnsi="Arial" w:cs="Arial"/>
          <w:sz w:val="24"/>
          <w:szCs w:val="24"/>
        </w:rPr>
        <w:t>and probes to improve data quality and catch standardization.</w:t>
      </w:r>
    </w:p>
    <w:p w14:paraId="439D4AE4" w14:textId="7DD4AF9D" w:rsidR="001E2465" w:rsidRPr="003B1B4A" w:rsidRDefault="001E2465" w:rsidP="001E2465">
      <w:pPr>
        <w:rPr>
          <w:rFonts w:ascii="Arial" w:hAnsi="Arial" w:cs="Arial"/>
          <w:sz w:val="24"/>
          <w:szCs w:val="24"/>
        </w:rPr>
      </w:pPr>
      <w:r w:rsidRPr="003B1B4A">
        <w:rPr>
          <w:rFonts w:ascii="Arial" w:hAnsi="Arial" w:cs="Arial"/>
          <w:sz w:val="24"/>
          <w:szCs w:val="24"/>
        </w:rPr>
        <w:t xml:space="preserve">These changes have been highlighted as sources of </w:t>
      </w:r>
      <w:r w:rsidR="00AB5898">
        <w:rPr>
          <w:rFonts w:ascii="Arial" w:hAnsi="Arial" w:cs="Arial"/>
          <w:sz w:val="24"/>
          <w:szCs w:val="24"/>
        </w:rPr>
        <w:t>possible sources of bias</w:t>
      </w:r>
      <w:r w:rsidR="00AB5898" w:rsidRPr="003B1B4A">
        <w:rPr>
          <w:rFonts w:ascii="Arial" w:hAnsi="Arial" w:cs="Arial"/>
          <w:sz w:val="24"/>
          <w:szCs w:val="24"/>
        </w:rPr>
        <w:t xml:space="preserve"> </w:t>
      </w:r>
      <w:r w:rsidRPr="003B1B4A">
        <w:rPr>
          <w:rFonts w:ascii="Arial" w:hAnsi="Arial" w:cs="Arial"/>
          <w:sz w:val="24"/>
          <w:szCs w:val="24"/>
        </w:rPr>
        <w:t>for annual abundance and bi</w:t>
      </w:r>
      <w:r w:rsidR="00AB5898">
        <w:rPr>
          <w:rFonts w:ascii="Arial" w:hAnsi="Arial" w:cs="Arial"/>
          <w:sz w:val="24"/>
          <w:szCs w:val="24"/>
        </w:rPr>
        <w:t>omass indices</w:t>
      </w:r>
      <w:r w:rsidRPr="003B1B4A">
        <w:rPr>
          <w:rFonts w:ascii="Arial" w:hAnsi="Arial" w:cs="Arial"/>
          <w:sz w:val="24"/>
          <w:szCs w:val="24"/>
        </w:rPr>
        <w:t xml:space="preserve"> </w:t>
      </w:r>
      <w:r w:rsidR="00AB5898">
        <w:rPr>
          <w:rFonts w:ascii="Arial" w:hAnsi="Arial" w:cs="Arial"/>
          <w:sz w:val="24"/>
          <w:szCs w:val="24"/>
        </w:rPr>
        <w:t>which form the basis of the management</w:t>
      </w:r>
      <w:r w:rsidRPr="003B1B4A">
        <w:rPr>
          <w:rFonts w:ascii="Arial" w:hAnsi="Arial" w:cs="Arial"/>
          <w:sz w:val="24"/>
          <w:szCs w:val="24"/>
        </w:rPr>
        <w:t xml:space="preserve"> stock. A stock assess</w:t>
      </w:r>
      <w:r w:rsidR="00B97B8E">
        <w:rPr>
          <w:rFonts w:ascii="Arial" w:hAnsi="Arial" w:cs="Arial"/>
          <w:sz w:val="24"/>
          <w:szCs w:val="24"/>
        </w:rPr>
        <w:t>ment review process in 20</w:t>
      </w:r>
      <w:r w:rsidR="00821312">
        <w:rPr>
          <w:rFonts w:ascii="Arial" w:hAnsi="Arial" w:cs="Arial"/>
          <w:sz w:val="24"/>
          <w:szCs w:val="24"/>
        </w:rPr>
        <w:t>20</w:t>
      </w:r>
      <w:r w:rsidR="00B97B8E">
        <w:rPr>
          <w:rFonts w:ascii="Arial" w:hAnsi="Arial" w:cs="Arial"/>
          <w:sz w:val="24"/>
          <w:szCs w:val="24"/>
        </w:rPr>
        <w:t xml:space="preserve"> (Hébert et al, 2021</w:t>
      </w:r>
      <w:r w:rsidRPr="003B1B4A">
        <w:rPr>
          <w:rFonts w:ascii="Arial" w:hAnsi="Arial" w:cs="Arial"/>
          <w:sz w:val="24"/>
          <w:szCs w:val="24"/>
        </w:rPr>
        <w:t xml:space="preserve">) </w:t>
      </w:r>
      <w:r w:rsidR="00AB5898">
        <w:rPr>
          <w:rFonts w:ascii="Arial" w:hAnsi="Arial" w:cs="Arial"/>
          <w:sz w:val="24"/>
          <w:szCs w:val="24"/>
        </w:rPr>
        <w:t xml:space="preserve">underlined a possible issue with </w:t>
      </w:r>
      <w:r w:rsidRPr="003B1B4A">
        <w:rPr>
          <w:rFonts w:ascii="Arial" w:hAnsi="Arial" w:cs="Arial"/>
          <w:sz w:val="24"/>
          <w:szCs w:val="24"/>
        </w:rPr>
        <w:t xml:space="preserve">the </w:t>
      </w:r>
      <w:r w:rsidR="00AB5898">
        <w:rPr>
          <w:rFonts w:ascii="Arial" w:hAnsi="Arial" w:cs="Arial"/>
          <w:sz w:val="24"/>
          <w:szCs w:val="24"/>
        </w:rPr>
        <w:t xml:space="preserve">current </w:t>
      </w:r>
      <w:r w:rsidRPr="003B1B4A">
        <w:rPr>
          <w:rFonts w:ascii="Arial" w:hAnsi="Arial" w:cs="Arial"/>
          <w:sz w:val="24"/>
          <w:szCs w:val="24"/>
        </w:rPr>
        <w:t>practice of relocating survey stations when trawling difficulties (e</w:t>
      </w:r>
      <w:r w:rsidR="002D2050">
        <w:rPr>
          <w:rFonts w:ascii="Arial" w:hAnsi="Arial" w:cs="Arial"/>
          <w:sz w:val="24"/>
          <w:szCs w:val="24"/>
        </w:rPr>
        <w:t>.g. tear-ups) are encountered.</w:t>
      </w:r>
      <w:r w:rsidR="00AB5898">
        <w:rPr>
          <w:rFonts w:ascii="Arial" w:hAnsi="Arial" w:cs="Arial"/>
          <w:sz w:val="24"/>
          <w:szCs w:val="24"/>
        </w:rPr>
        <w:t xml:space="preserve"> While these station relocations are chosen randomly within their respective grids, which are the basic spatial units for this survey, the practice nevertheless would tend to displace stations to more trawlable sea bottoms as stations are repeatedly moved over time. </w:t>
      </w:r>
    </w:p>
    <w:p w14:paraId="044EDE94" w14:textId="2CD9F718" w:rsidR="001E2465" w:rsidRPr="003B1B4A" w:rsidRDefault="001E2465" w:rsidP="001E2465">
      <w:pPr>
        <w:rPr>
          <w:rFonts w:ascii="Arial" w:hAnsi="Arial" w:cs="Arial"/>
          <w:sz w:val="24"/>
          <w:szCs w:val="24"/>
        </w:rPr>
      </w:pPr>
      <w:r w:rsidRPr="003B1B4A">
        <w:rPr>
          <w:rFonts w:ascii="Arial" w:hAnsi="Arial" w:cs="Arial"/>
          <w:sz w:val="24"/>
          <w:szCs w:val="24"/>
        </w:rPr>
        <w:t>We present here a historical summary of survey station relocations to see to what extent survey stations were revisited or shifted to new locations from year to year. Other details on the sampling protocol and the historical development of this survey can be found in Moriyasu et a</w:t>
      </w:r>
      <w:r w:rsidR="002D2050">
        <w:rPr>
          <w:rFonts w:ascii="Arial" w:hAnsi="Arial" w:cs="Arial"/>
          <w:sz w:val="24"/>
          <w:szCs w:val="24"/>
        </w:rPr>
        <w:t>l. 2008 and Hébert et al. 2021.</w:t>
      </w:r>
    </w:p>
    <w:p w14:paraId="60BD8DC2" w14:textId="77777777" w:rsidR="00F969DD" w:rsidRPr="003B1B4A" w:rsidRDefault="00F969DD" w:rsidP="001E2465">
      <w:pPr>
        <w:rPr>
          <w:rFonts w:ascii="Arial" w:hAnsi="Arial" w:cs="Arial"/>
          <w:sz w:val="24"/>
          <w:szCs w:val="24"/>
        </w:rPr>
      </w:pPr>
    </w:p>
    <w:p w14:paraId="62F43BF1" w14:textId="77777777" w:rsidR="00F969DD" w:rsidRPr="00166813" w:rsidRDefault="00F969DD" w:rsidP="00166813">
      <w:pPr>
        <w:pStyle w:val="Heading1"/>
        <w:jc w:val="center"/>
        <w:rPr>
          <w:rFonts w:ascii="Arial" w:hAnsi="Arial" w:cs="Arial"/>
          <w:b/>
        </w:rPr>
      </w:pPr>
      <w:bookmarkStart w:id="6" w:name="_Toc61617977"/>
      <w:r w:rsidRPr="00166813">
        <w:rPr>
          <w:rFonts w:ascii="Arial" w:hAnsi="Arial" w:cs="Arial"/>
          <w:b/>
          <w:color w:val="auto"/>
          <w:sz w:val="24"/>
        </w:rPr>
        <w:t>DESCRIPTION</w:t>
      </w:r>
      <w:bookmarkEnd w:id="6"/>
      <w:r w:rsidRPr="00166813">
        <w:rPr>
          <w:rFonts w:ascii="Arial" w:hAnsi="Arial" w:cs="Arial"/>
          <w:b/>
        </w:rPr>
        <w:br/>
      </w:r>
    </w:p>
    <w:p w14:paraId="4EAC7F0A"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The spatial sampling design is based on randomly selected sampling stations within a regular grid overlaying the survey area. From 1988 to 2011, rectangular 10’x10’ grids were used and subsequently replaced square of square grids in 2012 onwards. Large subsets of sampling stations were fixed (i.e. resampled) from year to year, though new sampling stations were continually added through survey expansions, relocation of sampling stations from difficult to more favourable trawling locations, and in response to changes in spatial sampling design in 1991, 2006, and in 2012 and 2013 (Table 1).</w:t>
      </w:r>
      <w:r w:rsidRPr="003B1B4A">
        <w:rPr>
          <w:rStyle w:val="eop"/>
          <w:rFonts w:ascii="Arial" w:hAnsi="Arial" w:cs="Arial"/>
          <w:lang w:val="en-CA"/>
        </w:rPr>
        <w:t> </w:t>
      </w:r>
    </w:p>
    <w:p w14:paraId="4A92917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3E2DB6A" w14:textId="2E88BDC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Figure 1 shows a historical summary of </w:t>
      </w:r>
      <w:r w:rsidR="004A23EF">
        <w:rPr>
          <w:rStyle w:val="normaltextrun"/>
          <w:rFonts w:ascii="Arial" w:hAnsi="Arial" w:cs="Arial"/>
          <w:lang w:val="en-CA"/>
        </w:rPr>
        <w:t xml:space="preserve">the 2000 or so different </w:t>
      </w:r>
      <w:r w:rsidRPr="003B1B4A">
        <w:rPr>
          <w:rStyle w:val="normaltextrun"/>
          <w:rFonts w:ascii="Arial" w:hAnsi="Arial" w:cs="Arial"/>
          <w:lang w:val="en-CA"/>
        </w:rPr>
        <w:t xml:space="preserve">sampling stations </w:t>
      </w:r>
      <w:r w:rsidR="00AB5898">
        <w:rPr>
          <w:rStyle w:val="normaltextrun"/>
          <w:rFonts w:ascii="Arial" w:hAnsi="Arial" w:cs="Arial"/>
          <w:lang w:val="en-CA"/>
        </w:rPr>
        <w:t>trawled in the</w:t>
      </w:r>
      <w:r w:rsidRPr="003B1B4A">
        <w:rPr>
          <w:rStyle w:val="normaltextrun"/>
          <w:rFonts w:ascii="Arial" w:hAnsi="Arial" w:cs="Arial"/>
          <w:lang w:val="en-CA"/>
        </w:rPr>
        <w:t xml:space="preserve"> </w:t>
      </w:r>
      <w:r w:rsidR="00AB5898">
        <w:rPr>
          <w:rStyle w:val="normaltextrun"/>
          <w:rFonts w:ascii="Arial" w:hAnsi="Arial" w:cs="Arial"/>
          <w:lang w:val="en-CA"/>
        </w:rPr>
        <w:t xml:space="preserve">regular </w:t>
      </w:r>
      <w:r w:rsidRPr="003B1B4A">
        <w:rPr>
          <w:rStyle w:val="normaltextrun"/>
          <w:rFonts w:ascii="Arial" w:hAnsi="Arial" w:cs="Arial"/>
          <w:lang w:val="en-CA"/>
        </w:rPr>
        <w:t>snow crab surveys from 1988 to 2020. To generat</w:t>
      </w:r>
      <w:r w:rsidR="004A23EF">
        <w:rPr>
          <w:rStyle w:val="normaltextrun"/>
          <w:rFonts w:ascii="Arial" w:hAnsi="Arial" w:cs="Arial"/>
          <w:lang w:val="en-CA"/>
        </w:rPr>
        <w:t>e this figure, the centre points</w:t>
      </w:r>
      <w:r w:rsidRPr="003B1B4A">
        <w:rPr>
          <w:rStyle w:val="normaltextrun"/>
          <w:rFonts w:ascii="Arial" w:hAnsi="Arial" w:cs="Arial"/>
          <w:lang w:val="en-CA"/>
        </w:rPr>
        <w:t xml:space="preserve"> for the entire set of regular snow crab survey tows </w:t>
      </w:r>
      <w:r w:rsidR="004A23EF">
        <w:rPr>
          <w:rStyle w:val="normaltextrun"/>
          <w:rFonts w:ascii="Arial" w:hAnsi="Arial" w:cs="Arial"/>
          <w:lang w:val="en-CA"/>
        </w:rPr>
        <w:t xml:space="preserve">(n = 9657) </w:t>
      </w:r>
      <w:r w:rsidRPr="003B1B4A">
        <w:rPr>
          <w:rStyle w:val="normaltextrun"/>
          <w:rFonts w:ascii="Arial" w:hAnsi="Arial" w:cs="Arial"/>
          <w:lang w:val="en-CA"/>
        </w:rPr>
        <w:t xml:space="preserve">were </w:t>
      </w:r>
      <w:r w:rsidR="004A23EF">
        <w:rPr>
          <w:rStyle w:val="normaltextrun"/>
          <w:rFonts w:ascii="Arial" w:hAnsi="Arial" w:cs="Arial"/>
          <w:lang w:val="en-CA"/>
        </w:rPr>
        <w:t xml:space="preserve">compared and grouped together to the same sampling station if their center points were within </w:t>
      </w:r>
      <w:r w:rsidRPr="003B1B4A">
        <w:rPr>
          <w:rStyle w:val="normaltextrun"/>
          <w:rFonts w:ascii="Arial" w:hAnsi="Arial" w:cs="Arial"/>
          <w:lang w:val="en-CA"/>
        </w:rPr>
        <w:t xml:space="preserve">1.5 km </w:t>
      </w:r>
      <w:r w:rsidR="004A23EF">
        <w:rPr>
          <w:rStyle w:val="normaltextrun"/>
          <w:rFonts w:ascii="Arial" w:hAnsi="Arial" w:cs="Arial"/>
          <w:lang w:val="en-CA"/>
        </w:rPr>
        <w:t>of each other</w:t>
      </w:r>
      <w:r w:rsidRPr="003B1B4A">
        <w:rPr>
          <w:rStyle w:val="normaltextrun"/>
          <w:rFonts w:ascii="Arial" w:hAnsi="Arial" w:cs="Arial"/>
          <w:lang w:val="en-CA"/>
        </w:rPr>
        <w:t>.</w:t>
      </w:r>
      <w:r w:rsidR="00B97B8E">
        <w:rPr>
          <w:rStyle w:val="normaltextrun"/>
          <w:rFonts w:ascii="Arial" w:hAnsi="Arial" w:cs="Arial"/>
          <w:lang w:val="en-CA"/>
        </w:rPr>
        <w:t xml:space="preserve"> </w:t>
      </w:r>
      <w:r w:rsidR="00634E3F">
        <w:rPr>
          <w:rStyle w:val="normaltextrun"/>
          <w:rFonts w:ascii="Arial" w:hAnsi="Arial" w:cs="Arial"/>
          <w:lang w:val="en-CA"/>
        </w:rPr>
        <w:t xml:space="preserve">This is our working definition of a station being “fixed” for the purposes of this document. </w:t>
      </w:r>
      <w:r w:rsidR="004A23EF">
        <w:rPr>
          <w:rStyle w:val="normaltextrun"/>
          <w:rFonts w:ascii="Arial" w:hAnsi="Arial" w:cs="Arial"/>
          <w:lang w:val="en-CA"/>
        </w:rPr>
        <w:t>Sampling s</w:t>
      </w:r>
      <w:r w:rsidRPr="003B1B4A">
        <w:rPr>
          <w:rStyle w:val="normaltextrun"/>
          <w:rFonts w:ascii="Arial" w:hAnsi="Arial" w:cs="Arial"/>
          <w:lang w:val="en-CA"/>
        </w:rPr>
        <w:t xml:space="preserve">tations were assigned numbers in their </w:t>
      </w:r>
      <w:r w:rsidR="004A23EF">
        <w:rPr>
          <w:rStyle w:val="normaltextrun"/>
          <w:rFonts w:ascii="Arial" w:hAnsi="Arial" w:cs="Arial"/>
          <w:lang w:val="en-CA"/>
        </w:rPr>
        <w:t xml:space="preserve">chronological </w:t>
      </w:r>
      <w:r w:rsidRPr="003B1B4A">
        <w:rPr>
          <w:rStyle w:val="normaltextrun"/>
          <w:rFonts w:ascii="Arial" w:hAnsi="Arial" w:cs="Arial"/>
          <w:lang w:val="en-CA"/>
        </w:rPr>
        <w:t>order of appearance in the surveys.</w:t>
      </w:r>
    </w:p>
    <w:p w14:paraId="61086E43" w14:textId="277D9ECC" w:rsidR="00F969DD" w:rsidRPr="003B1B4A" w:rsidRDefault="00F969DD" w:rsidP="00F969DD">
      <w:pPr>
        <w:pStyle w:val="paragraph"/>
        <w:spacing w:before="0" w:beforeAutospacing="0" w:after="0" w:afterAutospacing="0"/>
        <w:textAlignment w:val="baseline"/>
        <w:rPr>
          <w:rFonts w:ascii="Arial" w:hAnsi="Arial" w:cs="Arial"/>
          <w:lang w:val="en-CA"/>
        </w:rPr>
      </w:pPr>
    </w:p>
    <w:p w14:paraId="6BBFA4B7" w14:textId="45288CB1"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lastRenderedPageBreak/>
        <w:t xml:space="preserve">From an initial set of locations in 1988, stations were added or redistributed over most years of the survey. In particular, new stations were rapidly added in the early part of the survey, which had its greatest areal expansion from 1988 to 1993. Only a partial survey was conducted in 1996 due to funding </w:t>
      </w:r>
      <w:r w:rsidR="00133E76">
        <w:rPr>
          <w:rStyle w:val="normaltextrun"/>
          <w:rFonts w:ascii="Arial" w:hAnsi="Arial" w:cs="Arial"/>
          <w:lang w:val="en-CA"/>
        </w:rPr>
        <w:t>lack of funding</w:t>
      </w:r>
      <w:r w:rsidRPr="003B1B4A">
        <w:rPr>
          <w:rStyle w:val="normaltextrun"/>
          <w:rFonts w:ascii="Arial" w:hAnsi="Arial" w:cs="Arial"/>
          <w:lang w:val="en-CA"/>
        </w:rPr>
        <w:t>.</w:t>
      </w:r>
      <w:r w:rsidR="00133E76">
        <w:rPr>
          <w:rFonts w:ascii="Arial" w:hAnsi="Arial" w:cs="Arial"/>
          <w:lang w:val="en-CA"/>
        </w:rPr>
        <w:t xml:space="preserve"> </w:t>
      </w:r>
      <w:r w:rsidRPr="003B1B4A">
        <w:rPr>
          <w:rStyle w:val="normaltextrun"/>
          <w:rFonts w:ascii="Arial" w:hAnsi="Arial" w:cs="Arial"/>
          <w:lang w:val="en-CA"/>
        </w:rPr>
        <w:t>The period from 1994 to 2005 saw progressively smaller proportions of stations being added or re-located, in part due to technological improvements in geolocation plus a general tendency to relocate stations from difficult trawling areas to other areas within its sampling grid more suitable to trawling.</w:t>
      </w:r>
      <w:r w:rsidRPr="003B1B4A">
        <w:rPr>
          <w:rStyle w:val="eop"/>
          <w:rFonts w:ascii="Arial" w:hAnsi="Arial" w:cs="Arial"/>
          <w:lang w:val="en-CA"/>
        </w:rPr>
        <w:t> </w:t>
      </w:r>
    </w:p>
    <w:p w14:paraId="321EFB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69A3B451" w14:textId="3632E9B0"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Following the survey sampling redesign in 2006, which saw a large redistribution of stations with a more uniform spatial distribution</w:t>
      </w:r>
      <w:r w:rsidR="00133E76">
        <w:rPr>
          <w:rStyle w:val="normaltextrun"/>
          <w:rFonts w:ascii="Arial" w:hAnsi="Arial" w:cs="Arial"/>
          <w:lang w:val="en-CA"/>
        </w:rPr>
        <w:t xml:space="preserve"> within the survey area</w:t>
      </w:r>
      <w:r w:rsidRPr="003B1B4A">
        <w:rPr>
          <w:rStyle w:val="normaltextrun"/>
          <w:rFonts w:ascii="Arial" w:hAnsi="Arial" w:cs="Arial"/>
          <w:lang w:val="en-CA"/>
        </w:rPr>
        <w:t xml:space="preserve">, the set of sampling stations remained constant from 2006 to 2011, indicating </w:t>
      </w:r>
      <w:r w:rsidR="00AB131A">
        <w:rPr>
          <w:rStyle w:val="normaltextrun"/>
          <w:rFonts w:ascii="Arial" w:hAnsi="Arial" w:cs="Arial"/>
          <w:lang w:val="en-CA"/>
        </w:rPr>
        <w:t>a high degree of fidelity to the original set of survey stations,</w:t>
      </w:r>
      <w:r w:rsidRPr="003B1B4A">
        <w:rPr>
          <w:rStyle w:val="normaltextrun"/>
          <w:rFonts w:ascii="Arial" w:hAnsi="Arial" w:cs="Arial"/>
          <w:lang w:val="en-CA"/>
        </w:rPr>
        <w:t xml:space="preserve"> rather than relocating to alternate sampling stations.</w:t>
      </w:r>
      <w:r w:rsidRPr="003B1B4A">
        <w:rPr>
          <w:rStyle w:val="eop"/>
          <w:rFonts w:ascii="Arial" w:hAnsi="Arial" w:cs="Arial"/>
          <w:lang w:val="en-CA"/>
        </w:rPr>
        <w:t> </w:t>
      </w:r>
    </w:p>
    <w:p w14:paraId="48497E90"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46892CCF" w14:textId="3878125C"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Following the sampling design change in 2012, a completely new set of 325 survey stations were generated in 2012 and again for 355 stations in 2013. Sampling at new set of random stations led to </w:t>
      </w:r>
      <w:r w:rsidR="00611DE9">
        <w:rPr>
          <w:rStyle w:val="normaltextrun"/>
          <w:rFonts w:ascii="Arial" w:hAnsi="Arial" w:cs="Arial"/>
          <w:lang w:val="en-CA"/>
        </w:rPr>
        <w:t xml:space="preserve">relatively </w:t>
      </w:r>
      <w:r w:rsidRPr="003B1B4A">
        <w:rPr>
          <w:rStyle w:val="normaltextrun"/>
          <w:rFonts w:ascii="Arial" w:hAnsi="Arial" w:cs="Arial"/>
          <w:lang w:val="en-CA"/>
        </w:rPr>
        <w:t>high rates of trawl damage and tow rejections for 2012 and 2013, relative to other years.</w:t>
      </w:r>
      <w:r w:rsidRPr="003B1B4A">
        <w:rPr>
          <w:rStyle w:val="normaltextrun"/>
          <w:rFonts w:ascii="Arial" w:hAnsi="Arial" w:cs="Arial"/>
          <w:b/>
          <w:bCs/>
          <w:lang w:val="en-CA"/>
        </w:rPr>
        <w:t> </w:t>
      </w:r>
      <w:r w:rsidRPr="003B1B4A">
        <w:rPr>
          <w:rStyle w:val="normaltextrun"/>
          <w:rFonts w:ascii="Arial" w:hAnsi="Arial" w:cs="Arial"/>
          <w:lang w:val="en-CA"/>
        </w:rPr>
        <w:t>Figure 2 shows the proportion of failed tows for 2007 to 2019. In particular </w:t>
      </w:r>
      <w:r w:rsidRPr="003B1B4A">
        <w:rPr>
          <w:rStyle w:val="normaltextrun"/>
          <w:rFonts w:ascii="Arial" w:hAnsi="Arial" w:cs="Arial"/>
          <w:lang w:val="en-US"/>
        </w:rPr>
        <w:t xml:space="preserve">~17% and ~20% of attempted tows failed on the first attempt for 2012 and 2013, respectively. Given that the spatial sampling density over the survey area is fairly uniform, these proportions </w:t>
      </w:r>
      <w:r w:rsidR="00305474">
        <w:rPr>
          <w:rStyle w:val="normaltextrun"/>
          <w:rFonts w:ascii="Arial" w:hAnsi="Arial" w:cs="Arial"/>
          <w:lang w:val="en-US"/>
        </w:rPr>
        <w:t>are also good estimates of</w:t>
      </w:r>
      <w:r w:rsidRPr="003B1B4A">
        <w:rPr>
          <w:rStyle w:val="normaltextrun"/>
          <w:rFonts w:ascii="Arial" w:hAnsi="Arial" w:cs="Arial"/>
          <w:lang w:val="en-US"/>
        </w:rPr>
        <w:t xml:space="preserve"> the proportion of the current survey area which is trawlable on the first attempt. Figure 3 shows the specific locations where major trawl damage occurs in the survey, </w:t>
      </w:r>
      <w:r w:rsidRPr="003B1B4A">
        <w:rPr>
          <w:rStyle w:val="normaltextrun"/>
          <w:rFonts w:ascii="Arial" w:hAnsi="Arial" w:cs="Arial"/>
          <w:lang w:val="en-CA"/>
        </w:rPr>
        <w:t>indicating that problematic areas are all along the north shore of Prince Edward Island, immediately West of </w:t>
      </w:r>
      <w:proofErr w:type="spellStart"/>
      <w:r w:rsidRPr="003B1B4A">
        <w:rPr>
          <w:rStyle w:val="normaltextrun"/>
          <w:rFonts w:ascii="Arial" w:hAnsi="Arial" w:cs="Arial"/>
          <w:lang w:val="en-CA"/>
        </w:rPr>
        <w:t>Shediac</w:t>
      </w:r>
      <w:proofErr w:type="spellEnd"/>
      <w:r w:rsidRPr="003B1B4A">
        <w:rPr>
          <w:rStyle w:val="normaltextrun"/>
          <w:rFonts w:ascii="Arial" w:hAnsi="Arial" w:cs="Arial"/>
          <w:lang w:val="en-CA"/>
        </w:rPr>
        <w:t> Valley, and along the shallower edge of the Laurentian Channel.</w:t>
      </w:r>
      <w:r w:rsidRPr="003B1B4A">
        <w:rPr>
          <w:rStyle w:val="normaltextrun"/>
          <w:rFonts w:ascii="Arial" w:hAnsi="Arial" w:cs="Arial"/>
          <w:lang w:val="en-US"/>
        </w:rPr>
        <w:t> </w:t>
      </w:r>
      <w:r w:rsidRPr="003B1B4A">
        <w:rPr>
          <w:rStyle w:val="normaltextrun"/>
          <w:rFonts w:ascii="Arial" w:hAnsi="Arial" w:cs="Arial"/>
          <w:lang w:val="en-CA"/>
        </w:rPr>
        <w:t>Figure 4 shows the total number of times survey stations have been moved within each survey grid from 2013 to 2019. </w:t>
      </w:r>
      <w:r w:rsidRPr="003B1B4A">
        <w:rPr>
          <w:rStyle w:val="eop"/>
          <w:rFonts w:ascii="Arial" w:hAnsi="Arial" w:cs="Arial"/>
          <w:lang w:val="en-CA"/>
        </w:rPr>
        <w:t> </w:t>
      </w:r>
    </w:p>
    <w:p w14:paraId="1788DA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833C135"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US"/>
        </w:rPr>
        <w:t>Tow rejection rates in 2006 to 2011 were much lower, at 9.5% to 11.7%, than those of 2012 and 2013. Thus</w:t>
      </w:r>
      <w:r w:rsidRPr="003B1B4A">
        <w:rPr>
          <w:rStyle w:val="normaltextrun"/>
          <w:rFonts w:ascii="Arial" w:hAnsi="Arial" w:cs="Arial"/>
          <w:lang w:val="en-CA"/>
        </w:rPr>
        <w:t> the survey protocol from 2013 onward reverted to the earlier practice (before 2006) of relocating sampling stations to alternate locations when serious trawl damage occurred.</w:t>
      </w:r>
      <w:r w:rsidRPr="003B1B4A">
        <w:rPr>
          <w:rStyle w:val="normaltextrun"/>
          <w:rFonts w:ascii="Arial" w:hAnsi="Arial" w:cs="Arial"/>
          <w:lang w:val="en-US"/>
        </w:rPr>
        <w:t> </w:t>
      </w:r>
      <w:r w:rsidRPr="003B1B4A">
        <w:rPr>
          <w:rStyle w:val="eop"/>
          <w:rFonts w:ascii="Arial" w:hAnsi="Arial" w:cs="Arial"/>
          <w:lang w:val="en-CA"/>
        </w:rPr>
        <w:t> </w:t>
      </w:r>
    </w:p>
    <w:p w14:paraId="7488047D"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18E82CA1" w14:textId="7E9AA2AD" w:rsidR="00307229" w:rsidRDefault="00307229" w:rsidP="00F969DD">
      <w:pPr>
        <w:pStyle w:val="paragraph"/>
        <w:spacing w:before="0" w:beforeAutospacing="0" w:after="0" w:afterAutospacing="0"/>
        <w:textAlignment w:val="baseline"/>
        <w:rPr>
          <w:rStyle w:val="normaltextrun"/>
          <w:rFonts w:ascii="Arial" w:hAnsi="Arial" w:cs="Arial"/>
          <w:lang w:val="en-GB"/>
        </w:rPr>
      </w:pPr>
      <w:r>
        <w:rPr>
          <w:rStyle w:val="normaltextrun"/>
          <w:rFonts w:ascii="Arial" w:hAnsi="Arial" w:cs="Arial"/>
          <w:lang w:val="en-GB"/>
        </w:rPr>
        <w:t xml:space="preserve">We selected the most recent survey design implementation of the survey, the series from 2013 to 2020, which had a fixed survey area and a fixed sampling scheme of 355 survey grids. By design, each grid contains a single sampling stations. In 2013, a random set of survey stations within each grid was generated. Though many of this original set of stations have remained fixed up to 2020, many have been relocated through the process of moving to alternate random stations when serious trawl damage occurred. For each survey grid (n = 355), we tabulated the number of times a survey station had been relocated for each year over time.  </w:t>
      </w:r>
    </w:p>
    <w:p w14:paraId="6EFEAE57" w14:textId="77777777" w:rsidR="00307229" w:rsidRDefault="00307229" w:rsidP="00F969DD">
      <w:pPr>
        <w:pStyle w:val="paragraph"/>
        <w:spacing w:before="0" w:beforeAutospacing="0" w:after="0" w:afterAutospacing="0"/>
        <w:textAlignment w:val="baseline"/>
        <w:rPr>
          <w:rStyle w:val="normaltextrun"/>
          <w:rFonts w:ascii="Arial" w:hAnsi="Arial" w:cs="Arial"/>
          <w:lang w:val="en-GB"/>
        </w:rPr>
      </w:pPr>
    </w:p>
    <w:p w14:paraId="21212187" w14:textId="216F6523"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GB"/>
        </w:rPr>
        <w:t xml:space="preserve">Table 2 shows a detailed breakdown of the number of survey grids, out of a total 355, which have </w:t>
      </w:r>
      <w:r w:rsidR="00307229">
        <w:rPr>
          <w:rStyle w:val="normaltextrun"/>
          <w:rFonts w:ascii="Arial" w:hAnsi="Arial" w:cs="Arial"/>
          <w:lang w:val="en-GB"/>
        </w:rPr>
        <w:t>undergone</w:t>
      </w:r>
      <w:r w:rsidRPr="003B1B4A">
        <w:rPr>
          <w:rStyle w:val="normaltextrun"/>
          <w:rFonts w:ascii="Arial" w:hAnsi="Arial" w:cs="Arial"/>
          <w:lang w:val="en-GB"/>
        </w:rPr>
        <w:t xml:space="preserve"> a specified number of sampling station relocations, between the 2013 and 2020 surveys. In particular, 67 stations from the original set of 355 random </w:t>
      </w:r>
      <w:r w:rsidRPr="003B1B4A">
        <w:rPr>
          <w:rStyle w:val="normaltextrun"/>
          <w:rFonts w:ascii="Arial" w:hAnsi="Arial" w:cs="Arial"/>
          <w:lang w:val="en-GB"/>
        </w:rPr>
        <w:lastRenderedPageBreak/>
        <w:t>stations in were moved to alternates in 2013. Progressively more and more grids contained relocated stations, though the number of original stations being moved has decreased to about 11 per annum in the past 4 years. In 2020, only 186 from the original 2013 stations remained fixed, with 80 of the remaining stations moving once, 33 moving twice, 29 moving three times, and 27 moving four or more times.</w:t>
      </w:r>
      <w:r w:rsidRPr="003B1B4A">
        <w:rPr>
          <w:rStyle w:val="eop"/>
          <w:rFonts w:ascii="Arial" w:hAnsi="Arial" w:cs="Arial"/>
          <w:lang w:val="en-CA"/>
        </w:rPr>
        <w:t> </w:t>
      </w:r>
    </w:p>
    <w:p w14:paraId="0F100419" w14:textId="77777777" w:rsidR="001E2465" w:rsidRPr="003B1B4A" w:rsidRDefault="001E2465" w:rsidP="009F24D4">
      <w:pPr>
        <w:pStyle w:val="TOCREN"/>
      </w:pPr>
    </w:p>
    <w:p w14:paraId="7479F491" w14:textId="77777777" w:rsidR="00F969DD" w:rsidRPr="00166813" w:rsidRDefault="00F969DD" w:rsidP="00166813">
      <w:pPr>
        <w:pStyle w:val="Heading1"/>
        <w:jc w:val="center"/>
        <w:rPr>
          <w:rFonts w:ascii="Arial" w:hAnsi="Arial" w:cs="Arial"/>
          <w:b/>
          <w:color w:val="auto"/>
          <w:sz w:val="24"/>
        </w:rPr>
      </w:pPr>
      <w:bookmarkStart w:id="7" w:name="_Toc61617978"/>
      <w:r w:rsidRPr="00166813">
        <w:rPr>
          <w:rFonts w:ascii="Arial" w:hAnsi="Arial" w:cs="Arial"/>
          <w:b/>
          <w:color w:val="auto"/>
          <w:sz w:val="24"/>
        </w:rPr>
        <w:t>ANALYSIS</w:t>
      </w:r>
      <w:bookmarkEnd w:id="7"/>
    </w:p>
    <w:p w14:paraId="05A85571" w14:textId="77777777" w:rsidR="00F969DD" w:rsidRPr="003B1B4A" w:rsidRDefault="00F969DD" w:rsidP="00F969DD">
      <w:pPr>
        <w:jc w:val="center"/>
        <w:rPr>
          <w:rFonts w:ascii="Arial" w:hAnsi="Arial" w:cs="Arial"/>
          <w:sz w:val="24"/>
          <w:szCs w:val="24"/>
        </w:rPr>
      </w:pPr>
    </w:p>
    <w:p w14:paraId="25E27FC8" w14:textId="3304B5B0"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We sought to see whether the gradual displacement of trawl stations in certain areas to more trawlable bottom led to relative increases </w:t>
      </w:r>
      <w:r w:rsidR="00307229">
        <w:rPr>
          <w:rFonts w:ascii="Arial" w:eastAsia="Times New Roman" w:hAnsi="Arial" w:cs="Arial"/>
          <w:sz w:val="24"/>
          <w:szCs w:val="24"/>
          <w:lang w:val="en-GB" w:eastAsia="fr-CA"/>
        </w:rPr>
        <w:t xml:space="preserve">in snow crab abundance </w:t>
      </w:r>
      <w:r w:rsidRPr="00F969DD">
        <w:rPr>
          <w:rFonts w:ascii="Arial" w:eastAsia="Times New Roman" w:hAnsi="Arial" w:cs="Arial"/>
          <w:sz w:val="24"/>
          <w:szCs w:val="24"/>
          <w:lang w:val="en-GB" w:eastAsia="fr-CA"/>
        </w:rPr>
        <w:t>among the set of grids whose stations had been displaced over the period from 2013 to 2020. </w:t>
      </w:r>
      <w:r w:rsidRPr="00F969DD">
        <w:rPr>
          <w:rFonts w:ascii="Arial" w:eastAsia="Times New Roman" w:hAnsi="Arial" w:cs="Arial"/>
          <w:sz w:val="24"/>
          <w:szCs w:val="24"/>
          <w:lang w:eastAsia="fr-CA"/>
        </w:rPr>
        <w:t> </w:t>
      </w:r>
    </w:p>
    <w:p w14:paraId="7D4CEA2D" w14:textId="1BBC1582" w:rsidR="00F969DD" w:rsidRPr="00F969DD" w:rsidRDefault="00F969DD" w:rsidP="00F969DD">
      <w:pPr>
        <w:spacing w:after="0" w:line="240" w:lineRule="auto"/>
        <w:textAlignment w:val="baseline"/>
        <w:rPr>
          <w:rFonts w:ascii="Arial" w:eastAsia="Times New Roman" w:hAnsi="Arial" w:cs="Arial"/>
          <w:sz w:val="24"/>
          <w:szCs w:val="24"/>
          <w:lang w:eastAsia="fr-CA"/>
        </w:rPr>
      </w:pPr>
    </w:p>
    <w:p w14:paraId="0AC0CE57"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To perform the analysis, we separated the set of 355 survey grids used in the 2013 to 2020 survey into two groups: those whose stations had remained fixed over the period, and those whose stations had been relocated one or more times in 2020. Removed from the analyses were the 69 grids which already contained an alternate station in 2013. Average annual densities were calculated for each group, and the ratio between the  relocated versus fixed set of grids was calculated. Four variables were selected for analysis: male and female instar VIII, mature females and commercial male recruits. </w:t>
      </w:r>
      <w:r w:rsidRPr="00F969DD">
        <w:rPr>
          <w:rFonts w:ascii="Arial" w:eastAsia="Times New Roman" w:hAnsi="Arial" w:cs="Arial"/>
          <w:sz w:val="24"/>
          <w:szCs w:val="24"/>
          <w:lang w:eastAsia="fr-CA"/>
        </w:rPr>
        <w:t> </w:t>
      </w:r>
    </w:p>
    <w:p w14:paraId="21B89B2D"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4225D055"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For male and female instar VIII, the ratio (moved/fixed) gradually increased remained relatively stable at ~50-60% from 2013 to 2015, with the ratio increasing for males in 2016 and again in 2017, and increasing in 2017 for females. The ratio then increased to very high levels above parity in 2018 and 2020 for both sexes, with a lower level in 2019 which was comparable to the 2017 levels of ~70-80%. For commercial recruits, the increase was more gradual, shifting from a ratio of ~50% to ~80% for 2017-2020. In contrast, the ratio for mature females was more stable, remaining between 50% and 65%, with no overall trend over the period.</w:t>
      </w:r>
      <w:r w:rsidRPr="00F969DD">
        <w:rPr>
          <w:rFonts w:ascii="Arial" w:eastAsia="Times New Roman" w:hAnsi="Arial" w:cs="Arial"/>
          <w:sz w:val="24"/>
          <w:szCs w:val="24"/>
          <w:lang w:eastAsia="fr-CA"/>
        </w:rPr>
        <w:t> </w:t>
      </w:r>
    </w:p>
    <w:p w14:paraId="3FB6358E"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4C3158E9"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The shifts observed for instar VIII and commercial recruits described above lends some support to the hypothesis that survey sampling bias may be increasing in conjunction with the increasing proportion of survey stations on trawlable bottoms. However, mature females do not show a similar shift. Scale differences in some natural processes between the two survey grid sets, such as recruitment, migration, may also be driving the observed trends in the ratios. In addition, the spatial distribution of grids with fixed stations is not random (</w:t>
      </w:r>
      <w:r w:rsidRPr="00F969DD">
        <w:rPr>
          <w:rFonts w:ascii="Arial" w:eastAsia="Times New Roman" w:hAnsi="Arial" w:cs="Arial"/>
          <w:bCs/>
          <w:sz w:val="24"/>
          <w:szCs w:val="24"/>
          <w:lang w:val="en-GB" w:eastAsia="fr-CA"/>
        </w:rPr>
        <w:t>Figures 3 &amp; 4</w:t>
      </w:r>
      <w:r w:rsidRPr="00F969DD">
        <w:rPr>
          <w:rFonts w:ascii="Arial" w:eastAsia="Times New Roman" w:hAnsi="Arial" w:cs="Arial"/>
          <w:sz w:val="24"/>
          <w:szCs w:val="24"/>
          <w:lang w:val="en-GB" w:eastAsia="fr-CA"/>
        </w:rPr>
        <w:t>), reflecting areas of known trawlability, thus may be more subject to local effects.</w:t>
      </w:r>
      <w:r w:rsidRPr="00F969DD">
        <w:rPr>
          <w:rFonts w:ascii="Arial" w:eastAsia="Times New Roman" w:hAnsi="Arial" w:cs="Arial"/>
          <w:sz w:val="24"/>
          <w:szCs w:val="24"/>
          <w:lang w:eastAsia="fr-CA"/>
        </w:rPr>
        <w:t> </w:t>
      </w:r>
    </w:p>
    <w:p w14:paraId="1C2CB1B2"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010485FB" w14:textId="77777777" w:rsidR="00F969DD" w:rsidRPr="00166813" w:rsidRDefault="00F969DD" w:rsidP="00166813">
      <w:pPr>
        <w:pStyle w:val="Heading1"/>
        <w:jc w:val="center"/>
        <w:rPr>
          <w:rFonts w:ascii="Arial" w:hAnsi="Arial" w:cs="Arial"/>
          <w:b/>
          <w:color w:val="auto"/>
          <w:sz w:val="24"/>
        </w:rPr>
      </w:pPr>
      <w:bookmarkStart w:id="8" w:name="_Toc61617979"/>
      <w:r w:rsidRPr="00166813">
        <w:rPr>
          <w:rFonts w:ascii="Arial" w:hAnsi="Arial" w:cs="Arial"/>
          <w:b/>
          <w:color w:val="auto"/>
          <w:sz w:val="24"/>
        </w:rPr>
        <w:t>CONCLUSION</w:t>
      </w:r>
      <w:bookmarkEnd w:id="8"/>
    </w:p>
    <w:p w14:paraId="2594ACE7"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53B9CEAB" w14:textId="77777777" w:rsidR="00F969DD" w:rsidRPr="003B1B4A" w:rsidRDefault="00F969DD" w:rsidP="00F969DD">
      <w:pPr>
        <w:spacing w:after="0" w:line="240" w:lineRule="auto"/>
        <w:jc w:val="center"/>
        <w:textAlignment w:val="baseline"/>
        <w:rPr>
          <w:rFonts w:ascii="Arial" w:eastAsia="Times New Roman" w:hAnsi="Arial" w:cs="Arial"/>
          <w:sz w:val="24"/>
          <w:szCs w:val="24"/>
          <w:lang w:eastAsia="fr-CA"/>
        </w:rPr>
      </w:pPr>
    </w:p>
    <w:p w14:paraId="1A3A56AB"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Almost half of survey stations have been moved at least once since 2013. Although the relocated station are chosen randomly within their respective grids, stations over time will naturally gravitate towards locales with lower probability of trawl damage. Thus, as </w:t>
      </w:r>
      <w:r w:rsidRPr="00F969DD">
        <w:rPr>
          <w:rFonts w:ascii="Arial" w:eastAsia="Times New Roman" w:hAnsi="Arial" w:cs="Arial"/>
          <w:sz w:val="24"/>
          <w:szCs w:val="24"/>
          <w:lang w:val="en-GB" w:eastAsia="fr-CA"/>
        </w:rPr>
        <w:lastRenderedPageBreak/>
        <w:t>stations locations settle onto more trawlable bottom, the probability of trawl damage will tend to decrease over time, as was observed over the period from 2013 to 2020. A similar decrease is observed for the period preceding the 2006 survey.</w:t>
      </w:r>
      <w:r w:rsidRPr="00F969DD">
        <w:rPr>
          <w:rFonts w:ascii="Arial" w:eastAsia="Times New Roman" w:hAnsi="Arial" w:cs="Arial"/>
          <w:sz w:val="24"/>
          <w:szCs w:val="24"/>
          <w:lang w:eastAsia="fr-CA"/>
        </w:rPr>
        <w:t> </w:t>
      </w:r>
    </w:p>
    <w:p w14:paraId="4B1BA680"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7ECF682B"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Different types of sea bottom reflect different habitats and likely contain different crab densities and possibly trawl catchability. Investigations on change in ratios between fixed and moved stations suggested some evidence of increasing catchability for instar VIII and commercial recruits, but remain inconclusive due to a contrasting trend for mature females and the known presence of confounding natural processes.</w:t>
      </w:r>
      <w:r w:rsidRPr="00F969DD">
        <w:rPr>
          <w:rFonts w:ascii="Arial" w:eastAsia="Times New Roman" w:hAnsi="Arial" w:cs="Arial"/>
          <w:sz w:val="24"/>
          <w:szCs w:val="24"/>
          <w:lang w:eastAsia="fr-CA"/>
        </w:rPr>
        <w:t> </w:t>
      </w:r>
    </w:p>
    <w:p w14:paraId="75DC3A7F"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1CBD042A"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Though only and indirect means of inference, the comparison of density trends between grids whose stations have moved over the period from 2013-2020 versus those who have remained fixed shows an increasing trends for instar VIII recruits as well as commercial crab. However, mature females remained stable.</w:t>
      </w:r>
      <w:r w:rsidRPr="00F969DD">
        <w:rPr>
          <w:rFonts w:ascii="Arial" w:eastAsia="Times New Roman" w:hAnsi="Arial" w:cs="Arial"/>
          <w:sz w:val="24"/>
          <w:szCs w:val="24"/>
          <w:lang w:eastAsia="fr-CA"/>
        </w:rPr>
        <w:t> </w:t>
      </w:r>
    </w:p>
    <w:p w14:paraId="1A5573A3" w14:textId="245FA36A"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To monitor the impact of survey station relocations over time on abundance and biomass estimates, it is recommended that a representative subset of the original 2013 set of random survey stations be chosen to remain fixed in subsequent surveys, while the remaining stations may be relocated as per the current protocol. This protocol change w</w:t>
      </w:r>
      <w:r w:rsidR="0014647B">
        <w:rPr>
          <w:rFonts w:ascii="Arial" w:eastAsia="Times New Roman" w:hAnsi="Arial" w:cs="Arial"/>
          <w:sz w:val="24"/>
          <w:szCs w:val="24"/>
          <w:lang w:val="en-GB" w:eastAsia="fr-CA"/>
        </w:rPr>
        <w:t>ould</w:t>
      </w:r>
      <w:r w:rsidRPr="00F969DD">
        <w:rPr>
          <w:rFonts w:ascii="Arial" w:eastAsia="Times New Roman" w:hAnsi="Arial" w:cs="Arial"/>
          <w:sz w:val="24"/>
          <w:szCs w:val="24"/>
          <w:lang w:val="en-GB" w:eastAsia="fr-CA"/>
        </w:rPr>
        <w:t xml:space="preserve"> allow for monitoring of drift between the two portions of the data as well as correcting catches if a problem is detected. </w:t>
      </w:r>
      <w:r w:rsidRPr="00F969DD">
        <w:rPr>
          <w:rFonts w:ascii="Arial" w:eastAsia="Times New Roman" w:hAnsi="Arial" w:cs="Arial"/>
          <w:sz w:val="24"/>
          <w:szCs w:val="24"/>
          <w:lang w:eastAsia="fr-CA"/>
        </w:rPr>
        <w:t> </w:t>
      </w:r>
    </w:p>
    <w:p w14:paraId="5B41E66A"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0A31652D"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True fixed station sampling was used for this survey from 2006 to 2011, which maintained its entire set of designated sampling stations throughout, with a tow rejection rate of 10.8% overall. However, though this rejection rate may be deemed acceptable, we note that more than half of these survey stations were retained from the set used in 2005, which presumably had undergone the same station relocation process mentioned above.</w:t>
      </w:r>
      <w:r w:rsidRPr="00F969DD">
        <w:rPr>
          <w:rFonts w:ascii="Arial" w:eastAsia="Times New Roman" w:hAnsi="Arial" w:cs="Arial"/>
          <w:sz w:val="24"/>
          <w:szCs w:val="24"/>
          <w:lang w:eastAsia="fr-CA"/>
        </w:rPr>
        <w:t> </w:t>
      </w:r>
    </w:p>
    <w:p w14:paraId="24031BB5"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264AB69D" w14:textId="77777777" w:rsidR="00F969DD" w:rsidRPr="003B1B4A" w:rsidDel="00503AE2" w:rsidRDefault="00F969DD" w:rsidP="00F969DD">
      <w:pPr>
        <w:spacing w:after="0" w:line="240" w:lineRule="auto"/>
        <w:textAlignment w:val="baseline"/>
        <w:rPr>
          <w:del w:id="9" w:author="Surette, Tobie" w:date="2021-01-19T08:57:00Z"/>
          <w:rFonts w:ascii="Arial" w:eastAsia="Times New Roman" w:hAnsi="Arial" w:cs="Arial"/>
          <w:sz w:val="24"/>
          <w:szCs w:val="24"/>
          <w:lang w:eastAsia="fr-CA"/>
        </w:rPr>
      </w:pPr>
      <w:r w:rsidRPr="00F969DD">
        <w:rPr>
          <w:rFonts w:ascii="Arial" w:eastAsia="Times New Roman" w:hAnsi="Arial" w:cs="Arial"/>
          <w:sz w:val="24"/>
          <w:szCs w:val="24"/>
          <w:lang w:val="en-GB" w:eastAsia="fr-CA"/>
        </w:rPr>
        <w:t>Given that the tow rejection rate for 2013 was 20.7% and that of 2020 was 9.7%, we estimate that holding 50% of sampling stations as fixed will yield a rejection rate of ~15%. Smaller numbers of fixed stations will lower the rejection rate, but will lower the statistical power of the fixed stations as a control measure.</w:t>
      </w:r>
      <w:r w:rsidRPr="00F969DD">
        <w:rPr>
          <w:rFonts w:ascii="Arial" w:eastAsia="Times New Roman" w:hAnsi="Arial" w:cs="Arial"/>
          <w:sz w:val="24"/>
          <w:szCs w:val="24"/>
          <w:lang w:eastAsia="fr-CA"/>
        </w:rPr>
        <w:t> </w:t>
      </w:r>
    </w:p>
    <w:p w14:paraId="1B4C5FEE"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5C08FE75"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6016B5E7" w14:textId="77777777" w:rsidR="00F969DD" w:rsidRPr="00166813" w:rsidRDefault="00F969DD" w:rsidP="00166813">
      <w:pPr>
        <w:pStyle w:val="Heading1"/>
        <w:jc w:val="center"/>
        <w:rPr>
          <w:rFonts w:ascii="Arial" w:hAnsi="Arial" w:cs="Arial"/>
          <w:b/>
          <w:color w:val="auto"/>
          <w:sz w:val="24"/>
        </w:rPr>
      </w:pPr>
      <w:bookmarkStart w:id="10" w:name="_Toc61617980"/>
      <w:r w:rsidRPr="00166813">
        <w:rPr>
          <w:rFonts w:ascii="Arial" w:hAnsi="Arial" w:cs="Arial"/>
          <w:b/>
          <w:color w:val="auto"/>
          <w:sz w:val="24"/>
        </w:rPr>
        <w:t>REFERENCES</w:t>
      </w:r>
      <w:bookmarkEnd w:id="10"/>
    </w:p>
    <w:p w14:paraId="624D523B"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4B58902D"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1F9FFA06"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Hébert, M., Surette T., Landry, J.-F., and Moriyasu, M. 2021. </w:t>
      </w:r>
      <w:hyperlink r:id="rId22" w:tgtFrame="_blank" w:history="1">
        <w:r w:rsidRPr="00F969DD">
          <w:rPr>
            <w:rFonts w:ascii="Arial" w:eastAsia="Times New Roman" w:hAnsi="Arial" w:cs="Arial"/>
            <w:color w:val="0000FF"/>
            <w:sz w:val="24"/>
            <w:szCs w:val="24"/>
            <w:u w:val="single"/>
            <w:lang w:eastAsia="fr-CA"/>
          </w:rPr>
          <w:t>The 2020 assessment of snow crab, </w:t>
        </w:r>
        <w:proofErr w:type="spellStart"/>
        <w:r w:rsidRPr="00F969DD">
          <w:rPr>
            <w:rFonts w:ascii="Arial" w:eastAsia="Times New Roman" w:hAnsi="Arial" w:cs="Arial"/>
            <w:i/>
            <w:iCs/>
            <w:color w:val="0000FF"/>
            <w:sz w:val="24"/>
            <w:szCs w:val="24"/>
            <w:u w:val="single"/>
            <w:lang w:eastAsia="fr-CA"/>
          </w:rPr>
          <w:t>Chionoecetes</w:t>
        </w:r>
        <w:proofErr w:type="spellEnd"/>
        <w:r w:rsidRPr="00F969DD">
          <w:rPr>
            <w:rFonts w:ascii="Arial" w:eastAsia="Times New Roman" w:hAnsi="Arial" w:cs="Arial"/>
            <w:i/>
            <w:iCs/>
            <w:color w:val="0000FF"/>
            <w:sz w:val="24"/>
            <w:szCs w:val="24"/>
            <w:u w:val="single"/>
            <w:lang w:eastAsia="fr-CA"/>
          </w:rPr>
          <w:t> </w:t>
        </w:r>
        <w:proofErr w:type="spellStart"/>
        <w:r w:rsidRPr="00F969DD">
          <w:rPr>
            <w:rFonts w:ascii="Arial" w:eastAsia="Times New Roman" w:hAnsi="Arial" w:cs="Arial"/>
            <w:i/>
            <w:iCs/>
            <w:color w:val="0000FF"/>
            <w:sz w:val="24"/>
            <w:szCs w:val="24"/>
            <w:u w:val="single"/>
            <w:lang w:eastAsia="fr-CA"/>
          </w:rPr>
          <w:t>opilio</w:t>
        </w:r>
        <w:proofErr w:type="spellEnd"/>
        <w:r w:rsidRPr="00F969DD">
          <w:rPr>
            <w:rFonts w:ascii="Arial" w:eastAsia="Times New Roman" w:hAnsi="Arial" w:cs="Arial"/>
            <w:color w:val="0000FF"/>
            <w:sz w:val="24"/>
            <w:szCs w:val="24"/>
            <w:u w:val="single"/>
            <w:lang w:eastAsia="fr-CA"/>
          </w:rPr>
          <w:t>, stocks in the southern Gulf of St. Lawrence (Areas 12, 19, E and F).</w:t>
        </w:r>
      </w:hyperlink>
      <w:r w:rsidRPr="00F969DD">
        <w:rPr>
          <w:rFonts w:ascii="Arial" w:eastAsia="Times New Roman" w:hAnsi="Arial" w:cs="Arial"/>
          <w:sz w:val="24"/>
          <w:szCs w:val="24"/>
          <w:lang w:eastAsia="fr-CA"/>
        </w:rPr>
        <w:t> DFO Can. Sci. </w:t>
      </w:r>
      <w:proofErr w:type="spellStart"/>
      <w:r w:rsidRPr="00F969DD">
        <w:rPr>
          <w:rFonts w:ascii="Arial" w:eastAsia="Times New Roman" w:hAnsi="Arial" w:cs="Arial"/>
          <w:sz w:val="24"/>
          <w:szCs w:val="24"/>
          <w:lang w:eastAsia="fr-CA"/>
        </w:rPr>
        <w:t>Advis</w:t>
      </w:r>
      <w:proofErr w:type="spellEnd"/>
      <w:r w:rsidRPr="00F969DD">
        <w:rPr>
          <w:rFonts w:ascii="Arial" w:eastAsia="Times New Roman" w:hAnsi="Arial" w:cs="Arial"/>
          <w:sz w:val="24"/>
          <w:szCs w:val="24"/>
          <w:lang w:eastAsia="fr-CA"/>
        </w:rPr>
        <w:t>. Sec. Res. Doc. 2021/0XX. </w:t>
      </w:r>
    </w:p>
    <w:p w14:paraId="57476C54"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6A13BC89" w14:textId="77777777" w:rsidR="00F969DD" w:rsidRPr="006B607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Moriyasu, M., Wade, E., Hébert, M. and Biron, M. 2008. Review of the survey and analytical protocols used for estimating abundance indices of southern Gulf of St. Lawrence snow crab from 1988 to 2006. DFO Can. Sci. </w:t>
      </w:r>
      <w:proofErr w:type="spellStart"/>
      <w:r w:rsidRPr="00F969DD">
        <w:rPr>
          <w:rFonts w:ascii="Arial" w:eastAsia="Times New Roman" w:hAnsi="Arial" w:cs="Arial"/>
          <w:sz w:val="24"/>
          <w:szCs w:val="24"/>
          <w:lang w:eastAsia="fr-CA"/>
        </w:rPr>
        <w:t>Advis</w:t>
      </w:r>
      <w:proofErr w:type="spellEnd"/>
      <w:r w:rsidRPr="00F969DD">
        <w:rPr>
          <w:rFonts w:ascii="Arial" w:eastAsia="Times New Roman" w:hAnsi="Arial" w:cs="Arial"/>
          <w:sz w:val="24"/>
          <w:szCs w:val="24"/>
          <w:lang w:eastAsia="fr-CA"/>
        </w:rPr>
        <w:t>. Sec. Res. Doc. 2008/069.</w:t>
      </w:r>
      <w:r w:rsidRPr="006B607D">
        <w:rPr>
          <w:rFonts w:ascii="Arial" w:eastAsia="Times New Roman" w:hAnsi="Arial" w:cs="Arial"/>
          <w:sz w:val="24"/>
          <w:szCs w:val="24"/>
          <w:lang w:eastAsia="fr-CA"/>
        </w:rPr>
        <w:t> </w:t>
      </w:r>
    </w:p>
    <w:p w14:paraId="51023ED0" w14:textId="77777777" w:rsidR="003B1B4A" w:rsidRPr="00166813" w:rsidRDefault="003B1B4A" w:rsidP="00166813">
      <w:pPr>
        <w:pStyle w:val="Heading1"/>
        <w:jc w:val="center"/>
        <w:rPr>
          <w:rFonts w:ascii="Arial" w:hAnsi="Arial" w:cs="Arial"/>
          <w:b/>
          <w:color w:val="auto"/>
          <w:sz w:val="24"/>
          <w:szCs w:val="24"/>
        </w:rPr>
      </w:pPr>
      <w:bookmarkStart w:id="11" w:name="_Toc61617981"/>
      <w:r w:rsidRPr="00166813">
        <w:rPr>
          <w:rFonts w:ascii="Arial" w:hAnsi="Arial" w:cs="Arial"/>
          <w:b/>
          <w:color w:val="auto"/>
          <w:sz w:val="24"/>
          <w:szCs w:val="24"/>
        </w:rPr>
        <w:lastRenderedPageBreak/>
        <w:t>TABLES</w:t>
      </w:r>
      <w:bookmarkEnd w:id="11"/>
    </w:p>
    <w:p w14:paraId="5E309E5B"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0A37FF60" w14:textId="77777777" w:rsidR="003B1B4A" w:rsidRPr="003B1B4A" w:rsidRDefault="003B1B4A" w:rsidP="00F969DD">
      <w:pPr>
        <w:spacing w:after="0" w:line="240" w:lineRule="auto"/>
        <w:jc w:val="center"/>
        <w:textAlignment w:val="baseline"/>
        <w:rPr>
          <w:rFonts w:ascii="Arial" w:eastAsia="Times New Roman" w:hAnsi="Arial" w:cs="Arial"/>
          <w:b/>
          <w:sz w:val="20"/>
          <w:szCs w:val="24"/>
          <w:lang w:eastAsia="fr-CA"/>
        </w:rPr>
      </w:pPr>
    </w:p>
    <w:p w14:paraId="1658AFEA" w14:textId="6E8D0DE2" w:rsidR="003B1B4A" w:rsidRPr="003B1B4A" w:rsidRDefault="003B1B4A" w:rsidP="003B1B4A">
      <w:pPr>
        <w:spacing w:after="0" w:line="240" w:lineRule="auto"/>
        <w:textAlignment w:val="baseline"/>
        <w:rPr>
          <w:rFonts w:ascii="Arial" w:eastAsia="Times New Roman" w:hAnsi="Arial" w:cs="Arial"/>
          <w:sz w:val="20"/>
          <w:szCs w:val="24"/>
          <w:lang w:eastAsia="fr-CA"/>
        </w:rPr>
      </w:pPr>
      <w:r w:rsidRPr="003B1B4A">
        <w:rPr>
          <w:rFonts w:ascii="Arial" w:eastAsia="Times New Roman" w:hAnsi="Arial" w:cs="Arial"/>
          <w:sz w:val="20"/>
          <w:szCs w:val="24"/>
          <w:lang w:eastAsia="fr-CA"/>
        </w:rPr>
        <w:t>Table 1.  Survey vessel and sampling summary. Shaded areas represents blocks of similar survey designs from 2006 onwards.</w:t>
      </w:r>
    </w:p>
    <w:p w14:paraId="63616724" w14:textId="77777777" w:rsidR="003B1B4A" w:rsidRDefault="003B1B4A" w:rsidP="003B1B4A">
      <w:pPr>
        <w:spacing w:after="0" w:line="240" w:lineRule="auto"/>
        <w:textAlignment w:val="baseline"/>
        <w:rPr>
          <w:rFonts w:ascii="Arial" w:eastAsia="Times New Roman" w:hAnsi="Arial" w:cs="Arial"/>
          <w:sz w:val="24"/>
          <w:szCs w:val="24"/>
          <w:lang w:eastAsia="fr-CA"/>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1545"/>
        <w:gridCol w:w="1290"/>
        <w:gridCol w:w="1350"/>
        <w:gridCol w:w="900"/>
        <w:gridCol w:w="1168"/>
        <w:gridCol w:w="1223"/>
      </w:tblGrid>
      <w:tr w:rsidR="003B1B4A" w:rsidRPr="003B1B4A" w14:paraId="6BF42CB9" w14:textId="77777777" w:rsidTr="00B97B8E">
        <w:trPr>
          <w:trHeight w:val="300"/>
          <w:jc w:val="center"/>
        </w:trPr>
        <w:tc>
          <w:tcPr>
            <w:tcW w:w="585" w:type="dxa"/>
            <w:tcBorders>
              <w:top w:val="nil"/>
              <w:left w:val="nil"/>
              <w:bottom w:val="single" w:sz="12" w:space="0" w:color="auto"/>
              <w:right w:val="single" w:sz="6" w:space="0" w:color="auto"/>
            </w:tcBorders>
            <w:shd w:val="clear" w:color="auto" w:fill="auto"/>
            <w:vAlign w:val="center"/>
            <w:hideMark/>
          </w:tcPr>
          <w:p w14:paraId="2ABEC6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Year</w:t>
            </w:r>
            <w:r w:rsidRPr="003B1B4A">
              <w:rPr>
                <w:rFonts w:ascii="Calibri" w:eastAsia="Times New Roman" w:hAnsi="Calibri" w:cs="Calibri"/>
                <w:color w:val="000000"/>
                <w:sz w:val="20"/>
                <w:szCs w:val="20"/>
                <w:lang w:val="fr-CA" w:eastAsia="fr-CA"/>
              </w:rPr>
              <w:t> </w:t>
            </w:r>
          </w:p>
        </w:tc>
        <w:tc>
          <w:tcPr>
            <w:tcW w:w="1545" w:type="dxa"/>
            <w:tcBorders>
              <w:top w:val="nil"/>
              <w:left w:val="single" w:sz="6" w:space="0" w:color="auto"/>
              <w:bottom w:val="single" w:sz="12" w:space="0" w:color="auto"/>
              <w:right w:val="nil"/>
            </w:tcBorders>
            <w:shd w:val="clear" w:color="auto" w:fill="auto"/>
            <w:vAlign w:val="center"/>
            <w:hideMark/>
          </w:tcPr>
          <w:p w14:paraId="73D93C6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Vessel</w:t>
            </w:r>
            <w:r w:rsidRPr="003B1B4A">
              <w:rPr>
                <w:rFonts w:ascii="Calibri" w:eastAsia="Times New Roman" w:hAnsi="Calibri" w:cs="Calibri"/>
                <w:color w:val="000000"/>
                <w:sz w:val="20"/>
                <w:szCs w:val="20"/>
                <w:lang w:val="fr-CA" w:eastAsia="fr-CA"/>
              </w:rPr>
              <w:t> </w:t>
            </w:r>
          </w:p>
        </w:tc>
        <w:tc>
          <w:tcPr>
            <w:tcW w:w="1290" w:type="dxa"/>
            <w:tcBorders>
              <w:top w:val="nil"/>
              <w:left w:val="nil"/>
              <w:bottom w:val="single" w:sz="12" w:space="0" w:color="auto"/>
              <w:right w:val="nil"/>
            </w:tcBorders>
            <w:shd w:val="clear" w:color="auto" w:fill="auto"/>
            <w:vAlign w:val="center"/>
            <w:hideMark/>
          </w:tcPr>
          <w:p w14:paraId="6FEE4B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Horsepower</w:t>
            </w:r>
            <w:r w:rsidRPr="003B1B4A">
              <w:rPr>
                <w:rFonts w:ascii="Calibri" w:eastAsia="Times New Roman" w:hAnsi="Calibri" w:cs="Calibri"/>
                <w:color w:val="000000"/>
                <w:sz w:val="20"/>
                <w:szCs w:val="20"/>
                <w:lang w:val="fr-CA" w:eastAsia="fr-CA"/>
              </w:rPr>
              <w:t> </w:t>
            </w:r>
          </w:p>
        </w:tc>
        <w:tc>
          <w:tcPr>
            <w:tcW w:w="1350" w:type="dxa"/>
            <w:tcBorders>
              <w:top w:val="nil"/>
              <w:left w:val="nil"/>
              <w:bottom w:val="single" w:sz="12" w:space="0" w:color="auto"/>
              <w:right w:val="nil"/>
            </w:tcBorders>
            <w:shd w:val="clear" w:color="auto" w:fill="auto"/>
            <w:vAlign w:val="center"/>
            <w:hideMark/>
          </w:tcPr>
          <w:p w14:paraId="23CF732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grid</w:t>
            </w:r>
            <w:r w:rsidRPr="003B1B4A">
              <w:rPr>
                <w:rFonts w:ascii="Calibri" w:eastAsia="Times New Roman" w:hAnsi="Calibri" w:cs="Calibri"/>
                <w:color w:val="000000"/>
                <w:sz w:val="20"/>
                <w:szCs w:val="20"/>
                <w:lang w:val="fr-CA" w:eastAsia="fr-CA"/>
              </w:rPr>
              <w:t> </w:t>
            </w:r>
          </w:p>
        </w:tc>
        <w:tc>
          <w:tcPr>
            <w:tcW w:w="900" w:type="dxa"/>
            <w:tcBorders>
              <w:top w:val="nil"/>
              <w:left w:val="nil"/>
              <w:bottom w:val="single" w:sz="12" w:space="0" w:color="auto"/>
              <w:right w:val="nil"/>
            </w:tcBorders>
            <w:shd w:val="clear" w:color="auto" w:fill="auto"/>
            <w:vAlign w:val="center"/>
            <w:hideMark/>
          </w:tcPr>
          <w:p w14:paraId="688082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Stations</w:t>
            </w:r>
            <w:r w:rsidRPr="003B1B4A">
              <w:rPr>
                <w:rFonts w:ascii="Calibri" w:eastAsia="Times New Roman" w:hAnsi="Calibri" w:cs="Calibri"/>
                <w:color w:val="000000"/>
                <w:sz w:val="20"/>
                <w:szCs w:val="20"/>
                <w:lang w:val="fr-CA" w:eastAsia="fr-CA"/>
              </w:rPr>
              <w:t> </w:t>
            </w:r>
          </w:p>
        </w:tc>
        <w:tc>
          <w:tcPr>
            <w:tcW w:w="1155" w:type="dxa"/>
            <w:tcBorders>
              <w:top w:val="nil"/>
              <w:left w:val="nil"/>
              <w:bottom w:val="single" w:sz="12" w:space="0" w:color="auto"/>
              <w:right w:val="nil"/>
            </w:tcBorders>
            <w:shd w:val="clear" w:color="auto" w:fill="auto"/>
            <w:vAlign w:val="center"/>
            <w:hideMark/>
          </w:tcPr>
          <w:p w14:paraId="250F7D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commentRangeStart w:id="12"/>
            <w:r w:rsidRPr="003B1B4A">
              <w:rPr>
                <w:rFonts w:ascii="Calibri" w:eastAsia="Times New Roman" w:hAnsi="Calibri" w:cs="Calibri"/>
                <w:b/>
                <w:bCs/>
                <w:color w:val="000000"/>
                <w:sz w:val="20"/>
                <w:szCs w:val="20"/>
                <w:lang w:eastAsia="fr-CA"/>
              </w:rPr>
              <w:t>Sampling</w:t>
            </w:r>
            <w:commentRangeEnd w:id="12"/>
            <w:r w:rsidR="001D4F22">
              <w:rPr>
                <w:rStyle w:val="CommentReference"/>
              </w:rPr>
              <w:commentReference w:id="12"/>
            </w:r>
            <w:r w:rsidRPr="003B1B4A">
              <w:rPr>
                <w:rFonts w:ascii="Calibri" w:eastAsia="Times New Roman" w:hAnsi="Calibri" w:cs="Calibri"/>
                <w:color w:val="000000"/>
                <w:sz w:val="20"/>
                <w:szCs w:val="20"/>
                <w:lang w:val="fr-CA" w:eastAsia="fr-CA"/>
              </w:rPr>
              <w:t> </w:t>
            </w:r>
          </w:p>
        </w:tc>
        <w:tc>
          <w:tcPr>
            <w:tcW w:w="1170" w:type="dxa"/>
            <w:tcBorders>
              <w:top w:val="nil"/>
              <w:left w:val="nil"/>
              <w:bottom w:val="single" w:sz="12" w:space="0" w:color="auto"/>
              <w:right w:val="nil"/>
            </w:tcBorders>
            <w:shd w:val="clear" w:color="auto" w:fill="auto"/>
            <w:vAlign w:val="center"/>
            <w:hideMark/>
          </w:tcPr>
          <w:p w14:paraId="5E4A8599" w14:textId="614321CE"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commentRangeStart w:id="13"/>
            <w:r w:rsidRPr="003B1B4A">
              <w:rPr>
                <w:rFonts w:ascii="Calibri" w:eastAsia="Times New Roman" w:hAnsi="Calibri" w:cs="Calibri"/>
                <w:b/>
                <w:bCs/>
                <w:color w:val="000000"/>
                <w:sz w:val="20"/>
                <w:szCs w:val="20"/>
                <w:lang w:eastAsia="fr-CA"/>
              </w:rPr>
              <w:t>Survey area</w:t>
            </w:r>
            <w:r w:rsidR="00547D01">
              <w:rPr>
                <w:rFonts w:ascii="Calibri" w:eastAsia="Times New Roman" w:hAnsi="Calibri" w:cs="Calibri"/>
                <w:b/>
                <w:bCs/>
                <w:color w:val="000000"/>
                <w:sz w:val="20"/>
                <w:szCs w:val="20"/>
                <w:lang w:eastAsia="fr-CA"/>
              </w:rPr>
              <w:t>(km</w:t>
            </w:r>
            <w:r w:rsidR="00547D01">
              <w:rPr>
                <w:rFonts w:ascii="Calibri" w:eastAsia="Times New Roman" w:hAnsi="Calibri" w:cs="Calibri"/>
                <w:b/>
                <w:bCs/>
                <w:color w:val="000000"/>
                <w:sz w:val="20"/>
                <w:szCs w:val="20"/>
                <w:vertAlign w:val="superscript"/>
                <w:lang w:eastAsia="fr-CA"/>
              </w:rPr>
              <w:t>2</w:t>
            </w:r>
            <w:r w:rsidR="00547D01">
              <w:rPr>
                <w:rFonts w:ascii="Calibri" w:eastAsia="Times New Roman" w:hAnsi="Calibri" w:cs="Calibri"/>
                <w:b/>
                <w:bCs/>
                <w:color w:val="000000"/>
                <w:sz w:val="20"/>
                <w:szCs w:val="20"/>
                <w:lang w:eastAsia="fr-CA"/>
              </w:rPr>
              <w:t>)</w:t>
            </w:r>
            <w:r w:rsidRPr="003B1B4A">
              <w:rPr>
                <w:rFonts w:ascii="Calibri" w:eastAsia="Times New Roman" w:hAnsi="Calibri" w:cs="Calibri"/>
                <w:color w:val="000000"/>
                <w:sz w:val="20"/>
                <w:szCs w:val="20"/>
                <w:lang w:val="fr-CA" w:eastAsia="fr-CA"/>
              </w:rPr>
              <w:t> </w:t>
            </w:r>
            <w:commentRangeEnd w:id="13"/>
            <w:r w:rsidR="001D4F22">
              <w:rPr>
                <w:rStyle w:val="CommentReference"/>
              </w:rPr>
              <w:commentReference w:id="13"/>
            </w:r>
          </w:p>
        </w:tc>
      </w:tr>
      <w:tr w:rsidR="003B1B4A" w:rsidRPr="003B1B4A" w14:paraId="1E2143B7" w14:textId="77777777" w:rsidTr="00B97B8E">
        <w:trPr>
          <w:trHeight w:val="300"/>
          <w:jc w:val="center"/>
        </w:trPr>
        <w:tc>
          <w:tcPr>
            <w:tcW w:w="585" w:type="dxa"/>
            <w:tcBorders>
              <w:top w:val="single" w:sz="12" w:space="0" w:color="auto"/>
              <w:left w:val="nil"/>
              <w:bottom w:val="nil"/>
              <w:right w:val="single" w:sz="6" w:space="0" w:color="auto"/>
            </w:tcBorders>
            <w:shd w:val="clear" w:color="auto" w:fill="auto"/>
            <w:vAlign w:val="center"/>
            <w:hideMark/>
          </w:tcPr>
          <w:p w14:paraId="1164B5D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1988</w:t>
            </w:r>
            <w:r w:rsidRPr="003B1B4A">
              <w:rPr>
                <w:rFonts w:ascii="Calibri" w:eastAsia="Times New Roman" w:hAnsi="Calibri" w:cs="Calibri"/>
                <w:color w:val="000000"/>
                <w:sz w:val="18"/>
                <w:szCs w:val="18"/>
                <w:lang w:val="fr-CA" w:eastAsia="fr-CA"/>
              </w:rPr>
              <w:t> </w:t>
            </w:r>
          </w:p>
        </w:tc>
        <w:tc>
          <w:tcPr>
            <w:tcW w:w="1545" w:type="dxa"/>
            <w:tcBorders>
              <w:top w:val="single" w:sz="12" w:space="0" w:color="auto"/>
              <w:left w:val="single" w:sz="6" w:space="0" w:color="auto"/>
              <w:bottom w:val="nil"/>
              <w:right w:val="nil"/>
            </w:tcBorders>
            <w:shd w:val="clear" w:color="auto" w:fill="auto"/>
            <w:vAlign w:val="center"/>
            <w:hideMark/>
          </w:tcPr>
          <w:p w14:paraId="5FA18E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single" w:sz="12" w:space="0" w:color="auto"/>
              <w:left w:val="nil"/>
              <w:bottom w:val="nil"/>
              <w:right w:val="nil"/>
            </w:tcBorders>
            <w:shd w:val="clear" w:color="auto" w:fill="auto"/>
            <w:vAlign w:val="center"/>
            <w:hideMark/>
          </w:tcPr>
          <w:p w14:paraId="53D5DC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single" w:sz="12" w:space="0" w:color="auto"/>
              <w:left w:val="nil"/>
              <w:bottom w:val="nil"/>
              <w:right w:val="nil"/>
            </w:tcBorders>
            <w:shd w:val="clear" w:color="auto" w:fill="auto"/>
            <w:vAlign w:val="center"/>
            <w:hideMark/>
          </w:tcPr>
          <w:p w14:paraId="4E7A19C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commentRangeStart w:id="14"/>
            <w:r w:rsidRPr="003B1B4A">
              <w:rPr>
                <w:rFonts w:ascii="Calibri" w:eastAsia="Times New Roman" w:hAnsi="Calibri" w:cs="Calibri"/>
                <w:color w:val="000000"/>
                <w:sz w:val="18"/>
                <w:szCs w:val="18"/>
                <w:lang w:eastAsia="fr-CA"/>
              </w:rPr>
              <w:t>10'x10'</w:t>
            </w:r>
            <w:commentRangeEnd w:id="14"/>
            <w:r w:rsidR="001D4F22">
              <w:rPr>
                <w:rStyle w:val="CommentReference"/>
              </w:rPr>
              <w:commentReference w:id="14"/>
            </w:r>
            <w:r w:rsidRPr="003B1B4A">
              <w:rPr>
                <w:rFonts w:ascii="Calibri" w:eastAsia="Times New Roman" w:hAnsi="Calibri" w:cs="Calibri"/>
                <w:color w:val="000000"/>
                <w:sz w:val="18"/>
                <w:szCs w:val="18"/>
                <w:lang w:val="fr-CA" w:eastAsia="fr-CA"/>
              </w:rPr>
              <w:t> </w:t>
            </w:r>
          </w:p>
        </w:tc>
        <w:tc>
          <w:tcPr>
            <w:tcW w:w="900" w:type="dxa"/>
            <w:tcBorders>
              <w:top w:val="single" w:sz="12" w:space="0" w:color="auto"/>
              <w:left w:val="nil"/>
              <w:bottom w:val="nil"/>
              <w:right w:val="nil"/>
            </w:tcBorders>
            <w:shd w:val="clear" w:color="auto" w:fill="auto"/>
            <w:vAlign w:val="center"/>
            <w:hideMark/>
          </w:tcPr>
          <w:p w14:paraId="3D3B04D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152</w:t>
            </w:r>
            <w:r w:rsidRPr="003B1B4A">
              <w:rPr>
                <w:rFonts w:ascii="Calibri" w:eastAsia="Times New Roman" w:hAnsi="Calibri" w:cs="Calibri"/>
                <w:color w:val="000000"/>
                <w:sz w:val="18"/>
                <w:szCs w:val="18"/>
                <w:lang w:val="fr-CA" w:eastAsia="fr-CA"/>
              </w:rPr>
              <w:t> </w:t>
            </w:r>
          </w:p>
        </w:tc>
        <w:tc>
          <w:tcPr>
            <w:tcW w:w="1155" w:type="dxa"/>
            <w:tcBorders>
              <w:top w:val="single" w:sz="12" w:space="0" w:color="auto"/>
              <w:left w:val="nil"/>
              <w:bottom w:val="nil"/>
              <w:right w:val="nil"/>
            </w:tcBorders>
            <w:shd w:val="clear" w:color="auto" w:fill="auto"/>
            <w:vAlign w:val="center"/>
            <w:hideMark/>
          </w:tcPr>
          <w:p w14:paraId="1C356C06" w14:textId="40101ED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12" w:space="0" w:color="auto"/>
              <w:left w:val="nil"/>
              <w:bottom w:val="nil"/>
              <w:right w:val="nil"/>
            </w:tcBorders>
            <w:shd w:val="clear" w:color="auto" w:fill="auto"/>
            <w:vAlign w:val="center"/>
            <w:hideMark/>
          </w:tcPr>
          <w:p w14:paraId="487DD35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29336</w:t>
            </w:r>
            <w:r w:rsidRPr="003B1B4A">
              <w:rPr>
                <w:rFonts w:ascii="Calibri" w:eastAsia="Times New Roman" w:hAnsi="Calibri" w:cs="Calibri"/>
                <w:color w:val="000000"/>
                <w:sz w:val="18"/>
                <w:szCs w:val="18"/>
                <w:lang w:val="fr-CA" w:eastAsia="fr-CA"/>
              </w:rPr>
              <w:t> </w:t>
            </w:r>
          </w:p>
        </w:tc>
      </w:tr>
      <w:tr w:rsidR="003B1B4A" w:rsidRPr="003B1B4A" w14:paraId="7DB251C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D2F83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2C7F19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C40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E92E7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64C08A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997EB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43FC6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29345</w:t>
            </w:r>
            <w:r w:rsidRPr="003B1B4A">
              <w:rPr>
                <w:rFonts w:ascii="Calibri" w:eastAsia="Times New Roman" w:hAnsi="Calibri" w:cs="Calibri"/>
                <w:color w:val="000000"/>
                <w:sz w:val="18"/>
                <w:szCs w:val="18"/>
                <w:lang w:val="fr-CA" w:eastAsia="fr-CA"/>
              </w:rPr>
              <w:t> </w:t>
            </w:r>
          </w:p>
        </w:tc>
      </w:tr>
      <w:tr w:rsidR="003B1B4A" w:rsidRPr="003B1B4A" w14:paraId="586C1E3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CF7AD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04D798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DF279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A19F7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1129A06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162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4FC32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commentRangeStart w:id="15"/>
            <w:r w:rsidRPr="003B1B4A">
              <w:rPr>
                <w:rFonts w:ascii="Calibri" w:eastAsia="Times New Roman" w:hAnsi="Calibri" w:cs="Calibri"/>
                <w:color w:val="000000"/>
                <w:sz w:val="18"/>
                <w:szCs w:val="18"/>
                <w:lang w:val="fr-CA" w:eastAsia="fr-CA"/>
              </w:rPr>
              <w:t> </w:t>
            </w:r>
            <w:commentRangeEnd w:id="15"/>
            <w:r w:rsidR="001D4F22">
              <w:rPr>
                <w:rStyle w:val="CommentReference"/>
              </w:rPr>
              <w:commentReference w:id="15"/>
            </w:r>
          </w:p>
        </w:tc>
        <w:tc>
          <w:tcPr>
            <w:tcW w:w="1170" w:type="dxa"/>
            <w:tcBorders>
              <w:top w:val="nil"/>
              <w:left w:val="nil"/>
              <w:bottom w:val="nil"/>
              <w:right w:val="nil"/>
            </w:tcBorders>
            <w:shd w:val="clear" w:color="auto" w:fill="auto"/>
            <w:vAlign w:val="center"/>
            <w:hideMark/>
          </w:tcPr>
          <w:p w14:paraId="5A24FF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29250</w:t>
            </w:r>
            <w:r w:rsidRPr="003B1B4A">
              <w:rPr>
                <w:rFonts w:ascii="Calibri" w:eastAsia="Times New Roman" w:hAnsi="Calibri" w:cs="Calibri"/>
                <w:color w:val="000000"/>
                <w:sz w:val="18"/>
                <w:szCs w:val="18"/>
                <w:lang w:val="fr-CA" w:eastAsia="fr-CA"/>
              </w:rPr>
              <w:t> </w:t>
            </w:r>
          </w:p>
        </w:tc>
      </w:tr>
      <w:tr w:rsidR="003B1B4A" w:rsidRPr="003B1B4A" w14:paraId="3B8099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6D0B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5080CD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86A57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22BE8E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642B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177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4E5D02D" w14:textId="1991CC1C"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stations</w:t>
            </w:r>
          </w:p>
        </w:tc>
        <w:tc>
          <w:tcPr>
            <w:tcW w:w="1170" w:type="dxa"/>
            <w:tcBorders>
              <w:top w:val="nil"/>
              <w:left w:val="nil"/>
              <w:bottom w:val="nil"/>
              <w:right w:val="nil"/>
            </w:tcBorders>
            <w:shd w:val="clear" w:color="auto" w:fill="auto"/>
            <w:vAlign w:val="center"/>
            <w:hideMark/>
          </w:tcPr>
          <w:p w14:paraId="6F701FC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3C458B7"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F9136F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0F62D9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4F3F08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02FC4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8B92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233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1C7B27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3BB1819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F24695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E8C316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1993</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35137B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DD2E00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EAA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D157A2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208</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BFCEB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0D0A3B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55FBB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52EAC0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2F210F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0E3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AA128A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3A0A18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64606C6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22AF7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A8C97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64AC7AC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7EF0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7C042B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CBCA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561D072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2A81D7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767F1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4BD71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74617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6F7BCF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919E03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0BC9C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EC96BF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203EE9CC" w14:textId="5DC0AA73"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partial</w:t>
            </w:r>
          </w:p>
        </w:tc>
        <w:tc>
          <w:tcPr>
            <w:tcW w:w="1170" w:type="dxa"/>
            <w:tcBorders>
              <w:top w:val="nil"/>
              <w:left w:val="nil"/>
              <w:bottom w:val="nil"/>
              <w:right w:val="nil"/>
            </w:tcBorders>
            <w:shd w:val="clear" w:color="auto" w:fill="auto"/>
            <w:vAlign w:val="center"/>
            <w:hideMark/>
          </w:tcPr>
          <w:p w14:paraId="289C0A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A839C56"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986B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F1D76E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867905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819A0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A1C92B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53477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8C722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57C2CCA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461151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216425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roofErr w:type="spellStart"/>
            <w:r w:rsidRPr="003B1B4A">
              <w:rPr>
                <w:rFonts w:ascii="Calibri" w:eastAsia="Times New Roman" w:hAnsi="Calibri" w:cs="Calibri"/>
                <w:color w:val="000000"/>
                <w:sz w:val="18"/>
                <w:szCs w:val="18"/>
                <w:lang w:eastAsia="fr-CA"/>
              </w:rPr>
              <w:t>Emy</w:t>
            </w:r>
            <w:proofErr w:type="spellEnd"/>
            <w:r w:rsidRPr="003B1B4A">
              <w:rPr>
                <w:rFonts w:ascii="Calibri" w:eastAsia="Times New Roman" w:hAnsi="Calibri" w:cs="Calibri"/>
                <w:color w:val="000000"/>
                <w:sz w:val="18"/>
                <w:szCs w:val="18"/>
                <w:lang w:eastAsia="fr-CA"/>
              </w:rPr>
              <w:t>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1A019C3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4AD3C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38862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0E7E4A4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1DF4EA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31696</w:t>
            </w:r>
            <w:r w:rsidRPr="003B1B4A">
              <w:rPr>
                <w:rFonts w:ascii="Calibri" w:eastAsia="Times New Roman" w:hAnsi="Calibri" w:cs="Calibri"/>
                <w:color w:val="000000"/>
                <w:sz w:val="18"/>
                <w:szCs w:val="18"/>
                <w:lang w:val="fr-CA" w:eastAsia="fr-CA"/>
              </w:rPr>
              <w:t> </w:t>
            </w:r>
          </w:p>
        </w:tc>
      </w:tr>
      <w:tr w:rsidR="003B1B4A" w:rsidRPr="003B1B4A" w14:paraId="058258BC"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6732391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0CC650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2F026A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0ABC2E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70445C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277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0997A0A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hideMark/>
          </w:tcPr>
          <w:p w14:paraId="18FB8D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3714C5B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492DE8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16F4CF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5E85F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EA454B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152D8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280</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24AA4E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04A488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2A89835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2F268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8A93F6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2FF322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8CA80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38174CD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70ECB4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43C9A9F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143F491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7880F6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0687028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047913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33DD50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4C563ED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319</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23B4EE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6F2FB4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65290FBA"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5AE3E8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746993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115E6C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6E7861B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1B49EEF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7E6258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vAlign w:val="center"/>
            <w:hideMark/>
          </w:tcPr>
          <w:p w14:paraId="1DEE972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10253EDD"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34D2FA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732924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0C60B9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5C07A5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742146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347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B89254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17681C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66E80EA1"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FE950B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34CA71A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5778A4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FFD75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2F5553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8D2D7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0B9B7BC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5BFAE5A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6F861D1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0715E23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D93B43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56766FB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18A8742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117CF09C" w14:textId="4357E062"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design</w:t>
            </w:r>
          </w:p>
        </w:tc>
        <w:tc>
          <w:tcPr>
            <w:tcW w:w="1170" w:type="dxa"/>
            <w:tcBorders>
              <w:top w:val="nil"/>
              <w:left w:val="nil"/>
              <w:bottom w:val="nil"/>
              <w:right w:val="nil"/>
            </w:tcBorders>
            <w:shd w:val="clear" w:color="auto" w:fill="F2F2F2"/>
            <w:vAlign w:val="center"/>
            <w:hideMark/>
          </w:tcPr>
          <w:p w14:paraId="01274E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72C63C77"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4348319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3A487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19FA20D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2BCB4E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91144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5C46D5F" w14:textId="1D47EAF1"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
        </w:tc>
        <w:tc>
          <w:tcPr>
            <w:tcW w:w="1170" w:type="dxa"/>
            <w:tcBorders>
              <w:top w:val="nil"/>
              <w:left w:val="nil"/>
              <w:bottom w:val="nil"/>
              <w:right w:val="nil"/>
            </w:tcBorders>
            <w:shd w:val="clear" w:color="auto" w:fill="F2F2F2"/>
            <w:vAlign w:val="center"/>
            <w:hideMark/>
          </w:tcPr>
          <w:p w14:paraId="7BA48D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58693F0"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3A0AA49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558ABA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BD7F4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1C9AD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0569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379D9E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34C646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DA7611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06E6277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684F2C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634B8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7D558EE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5658F0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D20151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42D698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66A6895A"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5943AF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14A06D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98E1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B24FB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24CA73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05B8E3A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21020C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53280778" w14:textId="77777777" w:rsidTr="00B97B8E">
        <w:trPr>
          <w:trHeight w:val="300"/>
          <w:jc w:val="center"/>
        </w:trPr>
        <w:tc>
          <w:tcPr>
            <w:tcW w:w="585" w:type="dxa"/>
            <w:tcBorders>
              <w:top w:val="nil"/>
              <w:left w:val="nil"/>
              <w:bottom w:val="single" w:sz="6" w:space="0" w:color="auto"/>
              <w:right w:val="single" w:sz="6" w:space="0" w:color="auto"/>
            </w:tcBorders>
            <w:shd w:val="clear" w:color="auto" w:fill="F2F2F2"/>
            <w:vAlign w:val="center"/>
            <w:hideMark/>
          </w:tcPr>
          <w:p w14:paraId="1DF02F6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F2F2F2"/>
            <w:vAlign w:val="center"/>
            <w:hideMark/>
          </w:tcPr>
          <w:p w14:paraId="2256E62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F2F2F2"/>
            <w:vAlign w:val="center"/>
            <w:hideMark/>
          </w:tcPr>
          <w:p w14:paraId="7AC8ED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F2F2F2"/>
            <w:vAlign w:val="center"/>
            <w:hideMark/>
          </w:tcPr>
          <w:p w14:paraId="094AD3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F2F2F2"/>
            <w:vAlign w:val="center"/>
            <w:hideMark/>
          </w:tcPr>
          <w:p w14:paraId="168DD96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F2F2F2"/>
            <w:vAlign w:val="center"/>
            <w:hideMark/>
          </w:tcPr>
          <w:p w14:paraId="5ADA30E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F2F2F2"/>
            <w:vAlign w:val="center"/>
            <w:hideMark/>
          </w:tcPr>
          <w:p w14:paraId="7F935B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07134649" w14:textId="77777777" w:rsidTr="00B97B8E">
        <w:trPr>
          <w:trHeight w:val="300"/>
          <w:jc w:val="center"/>
        </w:trPr>
        <w:tc>
          <w:tcPr>
            <w:tcW w:w="585" w:type="dxa"/>
            <w:tcBorders>
              <w:top w:val="single" w:sz="6" w:space="0" w:color="auto"/>
              <w:left w:val="nil"/>
              <w:bottom w:val="single" w:sz="6" w:space="0" w:color="auto"/>
              <w:right w:val="single" w:sz="6" w:space="0" w:color="auto"/>
            </w:tcBorders>
            <w:shd w:val="clear" w:color="auto" w:fill="D9D9D9"/>
            <w:vAlign w:val="center"/>
            <w:hideMark/>
          </w:tcPr>
          <w:p w14:paraId="41B365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2012</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single" w:sz="6" w:space="0" w:color="auto"/>
              <w:right w:val="nil"/>
            </w:tcBorders>
            <w:shd w:val="clear" w:color="auto" w:fill="D9D9D9"/>
            <w:vAlign w:val="center"/>
            <w:hideMark/>
          </w:tcPr>
          <w:p w14:paraId="1A4ACB3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single" w:sz="6" w:space="0" w:color="auto"/>
              <w:right w:val="nil"/>
            </w:tcBorders>
            <w:shd w:val="clear" w:color="auto" w:fill="D9D9D9"/>
            <w:vAlign w:val="center"/>
            <w:hideMark/>
          </w:tcPr>
          <w:p w14:paraId="426257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single" w:sz="6" w:space="0" w:color="auto"/>
              <w:right w:val="nil"/>
            </w:tcBorders>
            <w:shd w:val="clear" w:color="auto" w:fill="D9D9D9"/>
            <w:vAlign w:val="center"/>
            <w:hideMark/>
          </w:tcPr>
          <w:p w14:paraId="51C723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13.4 x 13.4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single" w:sz="6" w:space="0" w:color="auto"/>
              <w:right w:val="nil"/>
            </w:tcBorders>
            <w:shd w:val="clear" w:color="auto" w:fill="D9D9D9"/>
            <w:vAlign w:val="center"/>
            <w:hideMark/>
          </w:tcPr>
          <w:p w14:paraId="5FABE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321</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single" w:sz="6" w:space="0" w:color="auto"/>
              <w:right w:val="nil"/>
            </w:tcBorders>
            <w:shd w:val="clear" w:color="auto" w:fill="D9D9D9"/>
            <w:vAlign w:val="center"/>
            <w:hideMark/>
          </w:tcPr>
          <w:p w14:paraId="60D9856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design</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single" w:sz="6" w:space="0" w:color="auto"/>
              <w:right w:val="nil"/>
            </w:tcBorders>
            <w:shd w:val="clear" w:color="auto" w:fill="D9D9D9"/>
            <w:vAlign w:val="center"/>
            <w:hideMark/>
          </w:tcPr>
          <w:p w14:paraId="13DFAD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545EC0ED" w14:textId="77777777" w:rsidTr="00B97B8E">
        <w:trPr>
          <w:trHeight w:val="300"/>
          <w:jc w:val="center"/>
        </w:trPr>
        <w:tc>
          <w:tcPr>
            <w:tcW w:w="585" w:type="dxa"/>
            <w:tcBorders>
              <w:top w:val="single" w:sz="6" w:space="0" w:color="auto"/>
              <w:left w:val="nil"/>
              <w:bottom w:val="nil"/>
              <w:right w:val="single" w:sz="6" w:space="0" w:color="auto"/>
            </w:tcBorders>
            <w:shd w:val="clear" w:color="auto" w:fill="BFBFBF"/>
            <w:vAlign w:val="center"/>
            <w:hideMark/>
          </w:tcPr>
          <w:p w14:paraId="097C1C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BFBFBF"/>
            <w:vAlign w:val="center"/>
            <w:hideMark/>
          </w:tcPr>
          <w:p w14:paraId="795DA33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BFBFBF"/>
            <w:vAlign w:val="center"/>
            <w:hideMark/>
          </w:tcPr>
          <w:p w14:paraId="184AD9C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BFBFBF"/>
            <w:vAlign w:val="center"/>
            <w:hideMark/>
          </w:tcPr>
          <w:p w14:paraId="0A91AA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BFBFBF"/>
            <w:vAlign w:val="center"/>
            <w:hideMark/>
          </w:tcPr>
          <w:p w14:paraId="113540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BFBFBF"/>
            <w:vAlign w:val="center"/>
            <w:hideMark/>
          </w:tcPr>
          <w:p w14:paraId="42F4E2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stations</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BFBFBF"/>
            <w:vAlign w:val="center"/>
            <w:hideMark/>
          </w:tcPr>
          <w:p w14:paraId="47B05F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424D1041"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1C2C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1DE018E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392813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175C86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E96ADD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5985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139D27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7543B7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217557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2DA49A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1ECC7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25CF854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5389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05FBBA8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52F01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6D9D99C9"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1579B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7941FE1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73BE1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E3C180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42739E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8A52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3A78B7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665BE8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219A2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6E236D7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602B10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6F26AC3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39A8AB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16D261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1FF85F1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FB33902" w14:textId="77777777" w:rsidTr="00B97B8E">
        <w:trPr>
          <w:trHeight w:val="300"/>
          <w:jc w:val="center"/>
        </w:trPr>
        <w:tc>
          <w:tcPr>
            <w:tcW w:w="585" w:type="dxa"/>
            <w:tcBorders>
              <w:top w:val="nil"/>
              <w:left w:val="nil"/>
              <w:bottom w:val="single" w:sz="6" w:space="0" w:color="auto"/>
              <w:right w:val="single" w:sz="6" w:space="0" w:color="auto"/>
            </w:tcBorders>
            <w:shd w:val="clear" w:color="auto" w:fill="BFBFBF"/>
            <w:vAlign w:val="center"/>
            <w:hideMark/>
          </w:tcPr>
          <w:p w14:paraId="584AA5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BFBFBF"/>
            <w:vAlign w:val="center"/>
            <w:hideMark/>
          </w:tcPr>
          <w:p w14:paraId="42C64B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BFBFBF"/>
            <w:vAlign w:val="center"/>
            <w:hideMark/>
          </w:tcPr>
          <w:p w14:paraId="4C5AFF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BFBFBF"/>
            <w:vAlign w:val="center"/>
            <w:hideMark/>
          </w:tcPr>
          <w:p w14:paraId="59FDA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BFBFBF"/>
            <w:vAlign w:val="center"/>
            <w:hideMark/>
          </w:tcPr>
          <w:p w14:paraId="72B34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BFBFBF"/>
            <w:vAlign w:val="center"/>
            <w:hideMark/>
          </w:tcPr>
          <w:p w14:paraId="61E35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BFBFBF"/>
            <w:vAlign w:val="center"/>
            <w:hideMark/>
          </w:tcPr>
          <w:p w14:paraId="68B916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770F6922" w14:textId="77777777" w:rsidTr="00B97B8E">
        <w:trPr>
          <w:trHeight w:val="300"/>
          <w:jc w:val="center"/>
        </w:trPr>
        <w:tc>
          <w:tcPr>
            <w:tcW w:w="585" w:type="dxa"/>
            <w:tcBorders>
              <w:top w:val="single" w:sz="6" w:space="0" w:color="auto"/>
              <w:left w:val="nil"/>
              <w:bottom w:val="nil"/>
              <w:right w:val="single" w:sz="6" w:space="0" w:color="auto"/>
            </w:tcBorders>
            <w:shd w:val="clear" w:color="auto" w:fill="A6A6A6"/>
            <w:vAlign w:val="center"/>
            <w:hideMark/>
          </w:tcPr>
          <w:p w14:paraId="399EC0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6A6A6"/>
            <w:vAlign w:val="center"/>
            <w:hideMark/>
          </w:tcPr>
          <w:p w14:paraId="1A498A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6A6A6"/>
            <w:vAlign w:val="center"/>
            <w:hideMark/>
          </w:tcPr>
          <w:p w14:paraId="124642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6A6A6"/>
            <w:vAlign w:val="center"/>
            <w:hideMark/>
          </w:tcPr>
          <w:p w14:paraId="2C6A64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6A6A6"/>
            <w:vAlign w:val="center"/>
            <w:hideMark/>
          </w:tcPr>
          <w:p w14:paraId="088C5B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6A6A6"/>
            <w:vAlign w:val="center"/>
            <w:hideMark/>
          </w:tcPr>
          <w:p w14:paraId="0B9F1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6A6A6"/>
            <w:vAlign w:val="center"/>
            <w:hideMark/>
          </w:tcPr>
          <w:p w14:paraId="71B991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r w:rsidR="003B1B4A" w:rsidRPr="003B1B4A" w14:paraId="6C5369BF" w14:textId="77777777" w:rsidTr="00B97B8E">
        <w:trPr>
          <w:trHeight w:val="300"/>
          <w:jc w:val="center"/>
        </w:trPr>
        <w:tc>
          <w:tcPr>
            <w:tcW w:w="585" w:type="dxa"/>
            <w:tcBorders>
              <w:top w:val="nil"/>
              <w:left w:val="nil"/>
              <w:bottom w:val="nil"/>
              <w:right w:val="single" w:sz="6" w:space="0" w:color="auto"/>
            </w:tcBorders>
            <w:shd w:val="clear" w:color="auto" w:fill="A6A6A6"/>
            <w:vAlign w:val="center"/>
            <w:hideMark/>
          </w:tcPr>
          <w:p w14:paraId="25413FF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2020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6A6A6"/>
            <w:vAlign w:val="center"/>
            <w:hideMark/>
          </w:tcPr>
          <w:p w14:paraId="533F3E3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6A6A6"/>
            <w:vAlign w:val="center"/>
            <w:hideMark/>
          </w:tcPr>
          <w:p w14:paraId="3C41D3B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6A6A6"/>
            <w:vAlign w:val="center"/>
            <w:hideMark/>
          </w:tcPr>
          <w:p w14:paraId="4464CF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6A6A6"/>
            <w:vAlign w:val="center"/>
            <w:hideMark/>
          </w:tcPr>
          <w:p w14:paraId="6A82ED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6A6A6"/>
            <w:vAlign w:val="center"/>
            <w:hideMark/>
          </w:tcPr>
          <w:p w14:paraId="3BE36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6A6A6"/>
            <w:vAlign w:val="center"/>
            <w:hideMark/>
          </w:tcPr>
          <w:p w14:paraId="1EF9B2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bl>
    <w:p w14:paraId="570CB12E" w14:textId="77777777" w:rsidR="003B1B4A" w:rsidRPr="003B1B4A" w:rsidRDefault="003B1B4A" w:rsidP="003B1B4A">
      <w:pPr>
        <w:spacing w:after="0" w:line="240" w:lineRule="auto"/>
        <w:textAlignment w:val="baseline"/>
        <w:rPr>
          <w:rFonts w:ascii="Arial" w:eastAsia="Times New Roman" w:hAnsi="Arial" w:cs="Arial"/>
          <w:sz w:val="24"/>
          <w:szCs w:val="24"/>
          <w:lang w:eastAsia="fr-CA"/>
        </w:rPr>
      </w:pPr>
    </w:p>
    <w:p w14:paraId="1CF62806"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2A6A40C1" w14:textId="77777777" w:rsidR="003B1B4A" w:rsidRPr="00F969DD" w:rsidRDefault="003B1B4A" w:rsidP="00F969DD">
      <w:pPr>
        <w:spacing w:after="0" w:line="240" w:lineRule="auto"/>
        <w:jc w:val="center"/>
        <w:textAlignment w:val="baseline"/>
        <w:rPr>
          <w:rFonts w:ascii="Arial" w:eastAsia="Times New Roman" w:hAnsi="Arial" w:cs="Arial"/>
          <w:sz w:val="24"/>
          <w:szCs w:val="24"/>
          <w:lang w:eastAsia="fr-CA"/>
        </w:rPr>
      </w:pPr>
    </w:p>
    <w:p w14:paraId="4942E608" w14:textId="77777777" w:rsidR="00F969DD" w:rsidRPr="003B1B4A" w:rsidRDefault="00F969DD" w:rsidP="00F969DD">
      <w:pPr>
        <w:jc w:val="center"/>
        <w:rPr>
          <w:rFonts w:ascii="Arial" w:hAnsi="Arial" w:cs="Arial"/>
          <w:sz w:val="24"/>
          <w:szCs w:val="24"/>
        </w:rPr>
      </w:pPr>
    </w:p>
    <w:p w14:paraId="267FAA68" w14:textId="1682E02D" w:rsidR="00F969DD" w:rsidRDefault="003B1B4A" w:rsidP="003B1B4A">
      <w:pPr>
        <w:rPr>
          <w:rFonts w:ascii="Arial" w:hAnsi="Arial" w:cs="Arial"/>
          <w:sz w:val="20"/>
          <w:szCs w:val="24"/>
        </w:rPr>
      </w:pPr>
      <w:r>
        <w:rPr>
          <w:rFonts w:ascii="Arial" w:hAnsi="Arial" w:cs="Arial"/>
          <w:sz w:val="20"/>
          <w:szCs w:val="24"/>
        </w:rPr>
        <w:t xml:space="preserve">Table 2.  </w:t>
      </w:r>
      <w:r w:rsidR="00547D01">
        <w:rPr>
          <w:rFonts w:ascii="Arial" w:hAnsi="Arial" w:cs="Arial"/>
          <w:sz w:val="20"/>
          <w:szCs w:val="24"/>
        </w:rPr>
        <w:t>Frequency table showing the n</w:t>
      </w:r>
      <w:r w:rsidRPr="003B1B4A">
        <w:rPr>
          <w:rFonts w:ascii="Arial" w:hAnsi="Arial" w:cs="Arial"/>
          <w:sz w:val="20"/>
          <w:szCs w:val="24"/>
        </w:rPr>
        <w:t>umber of survey grids</w:t>
      </w:r>
      <w:r w:rsidR="00547D01">
        <w:rPr>
          <w:rFonts w:ascii="Arial" w:hAnsi="Arial" w:cs="Arial"/>
          <w:sz w:val="20"/>
          <w:szCs w:val="24"/>
        </w:rPr>
        <w:t xml:space="preserve"> </w:t>
      </w:r>
      <w:r w:rsidRPr="003B1B4A">
        <w:rPr>
          <w:rFonts w:ascii="Arial" w:hAnsi="Arial" w:cs="Arial"/>
          <w:sz w:val="20"/>
          <w:szCs w:val="24"/>
        </w:rPr>
        <w:t xml:space="preserve">having </w:t>
      </w:r>
      <w:r w:rsidR="00547D01">
        <w:rPr>
          <w:rFonts w:ascii="Arial" w:hAnsi="Arial" w:cs="Arial"/>
          <w:sz w:val="20"/>
          <w:szCs w:val="24"/>
        </w:rPr>
        <w:t xml:space="preserve">undergone </w:t>
      </w:r>
      <w:r w:rsidRPr="003B1B4A">
        <w:rPr>
          <w:rFonts w:ascii="Arial" w:hAnsi="Arial" w:cs="Arial"/>
          <w:sz w:val="20"/>
          <w:szCs w:val="24"/>
        </w:rPr>
        <w:t>a specified number of</w:t>
      </w:r>
      <w:r w:rsidR="00547D01">
        <w:rPr>
          <w:rFonts w:ascii="Arial" w:hAnsi="Arial" w:cs="Arial"/>
          <w:sz w:val="20"/>
          <w:szCs w:val="24"/>
        </w:rPr>
        <w:t xml:space="preserve"> </w:t>
      </w:r>
      <w:r w:rsidRPr="003B1B4A">
        <w:rPr>
          <w:rFonts w:ascii="Arial" w:hAnsi="Arial" w:cs="Arial"/>
          <w:sz w:val="20"/>
          <w:szCs w:val="24"/>
        </w:rPr>
        <w:t xml:space="preserve">survey stations </w:t>
      </w:r>
      <w:r w:rsidR="00547D01">
        <w:rPr>
          <w:rFonts w:ascii="Arial" w:hAnsi="Arial" w:cs="Arial"/>
          <w:sz w:val="20"/>
          <w:szCs w:val="24"/>
        </w:rPr>
        <w:t>relocations</w:t>
      </w:r>
      <w:r w:rsidRPr="003B1B4A">
        <w:rPr>
          <w:rFonts w:ascii="Arial" w:hAnsi="Arial" w:cs="Arial"/>
          <w:sz w:val="20"/>
          <w:szCs w:val="24"/>
        </w:rPr>
        <w:t xml:space="preserve"> since </w:t>
      </w:r>
      <w:r w:rsidR="00A92365">
        <w:rPr>
          <w:rFonts w:ascii="Arial" w:hAnsi="Arial" w:cs="Arial"/>
          <w:sz w:val="20"/>
          <w:szCs w:val="24"/>
        </w:rPr>
        <w:t>the survey redesign of 2013</w:t>
      </w:r>
      <w:r w:rsidRPr="003B1B4A">
        <w:rPr>
          <w:rFonts w:ascii="Arial" w:hAnsi="Arial" w:cs="Arial"/>
          <w:sz w:val="20"/>
          <w:szCs w:val="24"/>
        </w:rPr>
        <w:t>.</w:t>
      </w:r>
    </w:p>
    <w:p w14:paraId="0AB92808" w14:textId="77777777" w:rsidR="003B1B4A" w:rsidRDefault="003B1B4A" w:rsidP="003B1B4A">
      <w:pPr>
        <w:rPr>
          <w:rFonts w:ascii="Arial" w:hAnsi="Arial" w:cs="Arial"/>
          <w:sz w:val="20"/>
          <w:szCs w:val="24"/>
        </w:rPr>
      </w:pPr>
    </w:p>
    <w:tbl>
      <w:tblPr>
        <w:tblW w:w="553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910"/>
        <w:gridCol w:w="910"/>
        <w:gridCol w:w="910"/>
        <w:gridCol w:w="910"/>
        <w:gridCol w:w="910"/>
      </w:tblGrid>
      <w:tr w:rsidR="003B1B4A" w:rsidRPr="003B1B4A" w14:paraId="18514BA1" w14:textId="77777777" w:rsidTr="0085056D">
        <w:trPr>
          <w:trHeight w:val="332"/>
          <w:jc w:val="center"/>
        </w:trPr>
        <w:tc>
          <w:tcPr>
            <w:tcW w:w="924" w:type="dxa"/>
            <w:tcBorders>
              <w:top w:val="nil"/>
              <w:left w:val="nil"/>
              <w:bottom w:val="single" w:sz="12" w:space="0" w:color="auto"/>
              <w:right w:val="single" w:sz="6" w:space="0" w:color="auto"/>
            </w:tcBorders>
            <w:shd w:val="clear" w:color="auto" w:fill="auto"/>
            <w:vAlign w:val="center"/>
            <w:hideMark/>
          </w:tcPr>
          <w:p w14:paraId="7C4182FC" w14:textId="4AF8F3BB" w:rsidR="003B1B4A" w:rsidRPr="008A2432" w:rsidRDefault="003B1B4A" w:rsidP="008A2432">
            <w:pPr>
              <w:pStyle w:val="NoSpacing"/>
              <w:jc w:val="center"/>
              <w:rPr>
                <w:b/>
                <w:lang w:val="fr-CA"/>
              </w:rPr>
            </w:pPr>
            <w:r w:rsidRPr="008A2432">
              <w:rPr>
                <w:b/>
              </w:rPr>
              <w:t>Year</w:t>
            </w:r>
          </w:p>
        </w:tc>
        <w:tc>
          <w:tcPr>
            <w:tcW w:w="851" w:type="dxa"/>
            <w:tcBorders>
              <w:top w:val="nil"/>
              <w:left w:val="nil"/>
              <w:bottom w:val="single" w:sz="12" w:space="0" w:color="auto"/>
              <w:right w:val="nil"/>
            </w:tcBorders>
            <w:shd w:val="clear" w:color="auto" w:fill="auto"/>
            <w:vAlign w:val="center"/>
            <w:hideMark/>
          </w:tcPr>
          <w:p w14:paraId="784AF3B5" w14:textId="4BAB3037" w:rsidR="003B1B4A" w:rsidRPr="008A2432" w:rsidRDefault="003B1B4A" w:rsidP="008A2432">
            <w:pPr>
              <w:pStyle w:val="NoSpacing"/>
              <w:jc w:val="center"/>
              <w:rPr>
                <w:b/>
                <w:lang w:val="fr-CA"/>
              </w:rPr>
            </w:pPr>
            <w:r w:rsidRPr="008A2432">
              <w:rPr>
                <w:b/>
              </w:rPr>
              <w:t>0</w:t>
            </w:r>
          </w:p>
        </w:tc>
        <w:tc>
          <w:tcPr>
            <w:tcW w:w="851" w:type="dxa"/>
            <w:tcBorders>
              <w:top w:val="nil"/>
              <w:left w:val="nil"/>
              <w:bottom w:val="single" w:sz="12" w:space="0" w:color="auto"/>
              <w:right w:val="nil"/>
            </w:tcBorders>
            <w:shd w:val="clear" w:color="auto" w:fill="auto"/>
            <w:vAlign w:val="center"/>
            <w:hideMark/>
          </w:tcPr>
          <w:p w14:paraId="6E7451D3" w14:textId="01657B50" w:rsidR="003B1B4A" w:rsidRPr="008A2432" w:rsidRDefault="003B1B4A" w:rsidP="008A2432">
            <w:pPr>
              <w:pStyle w:val="NoSpacing"/>
              <w:jc w:val="center"/>
              <w:rPr>
                <w:b/>
                <w:lang w:val="fr-CA"/>
              </w:rPr>
            </w:pPr>
            <w:r w:rsidRPr="008A2432">
              <w:rPr>
                <w:b/>
              </w:rPr>
              <w:t>1</w:t>
            </w:r>
          </w:p>
        </w:tc>
        <w:tc>
          <w:tcPr>
            <w:tcW w:w="851" w:type="dxa"/>
            <w:tcBorders>
              <w:top w:val="nil"/>
              <w:left w:val="nil"/>
              <w:bottom w:val="single" w:sz="12" w:space="0" w:color="auto"/>
              <w:right w:val="nil"/>
            </w:tcBorders>
            <w:shd w:val="clear" w:color="auto" w:fill="auto"/>
            <w:vAlign w:val="center"/>
            <w:hideMark/>
          </w:tcPr>
          <w:p w14:paraId="7F73FB38" w14:textId="2D384A8F" w:rsidR="003B1B4A" w:rsidRPr="008A2432" w:rsidRDefault="003B1B4A" w:rsidP="008A2432">
            <w:pPr>
              <w:pStyle w:val="NoSpacing"/>
              <w:jc w:val="center"/>
              <w:rPr>
                <w:b/>
                <w:lang w:val="fr-CA"/>
              </w:rPr>
            </w:pPr>
            <w:r w:rsidRPr="008A2432">
              <w:rPr>
                <w:b/>
              </w:rPr>
              <w:t>2</w:t>
            </w:r>
          </w:p>
        </w:tc>
        <w:tc>
          <w:tcPr>
            <w:tcW w:w="851" w:type="dxa"/>
            <w:tcBorders>
              <w:top w:val="nil"/>
              <w:left w:val="nil"/>
              <w:bottom w:val="single" w:sz="12" w:space="0" w:color="auto"/>
              <w:right w:val="nil"/>
            </w:tcBorders>
            <w:shd w:val="clear" w:color="auto" w:fill="auto"/>
            <w:vAlign w:val="center"/>
            <w:hideMark/>
          </w:tcPr>
          <w:p w14:paraId="1F797F05" w14:textId="63912704" w:rsidR="003B1B4A" w:rsidRPr="008A2432" w:rsidRDefault="003B1B4A" w:rsidP="008A2432">
            <w:pPr>
              <w:pStyle w:val="NoSpacing"/>
              <w:jc w:val="center"/>
              <w:rPr>
                <w:b/>
                <w:lang w:val="fr-CA"/>
              </w:rPr>
            </w:pPr>
            <w:r w:rsidRPr="008A2432">
              <w:rPr>
                <w:b/>
              </w:rPr>
              <w:t>3</w:t>
            </w:r>
          </w:p>
        </w:tc>
        <w:tc>
          <w:tcPr>
            <w:tcW w:w="851" w:type="dxa"/>
            <w:tcBorders>
              <w:top w:val="nil"/>
              <w:left w:val="nil"/>
              <w:bottom w:val="single" w:sz="12" w:space="0" w:color="auto"/>
              <w:right w:val="nil"/>
            </w:tcBorders>
            <w:shd w:val="clear" w:color="auto" w:fill="auto"/>
            <w:vAlign w:val="center"/>
            <w:hideMark/>
          </w:tcPr>
          <w:p w14:paraId="130A970B" w14:textId="5292AC57" w:rsidR="003B1B4A" w:rsidRPr="008A2432" w:rsidRDefault="003B1B4A" w:rsidP="008A2432">
            <w:pPr>
              <w:pStyle w:val="NoSpacing"/>
              <w:jc w:val="center"/>
              <w:rPr>
                <w:b/>
                <w:lang w:val="fr-CA"/>
              </w:rPr>
            </w:pPr>
            <w:r w:rsidRPr="008A2432">
              <w:rPr>
                <w:b/>
              </w:rPr>
              <w:t>4+</w:t>
            </w:r>
          </w:p>
        </w:tc>
      </w:tr>
      <w:tr w:rsidR="003B1B4A" w:rsidRPr="003B1B4A" w14:paraId="13BAB9D3" w14:textId="77777777" w:rsidTr="0085056D">
        <w:trPr>
          <w:trHeight w:val="332"/>
          <w:jc w:val="center"/>
        </w:trPr>
        <w:tc>
          <w:tcPr>
            <w:tcW w:w="924" w:type="dxa"/>
            <w:tcBorders>
              <w:top w:val="single" w:sz="12" w:space="0" w:color="auto"/>
              <w:left w:val="nil"/>
              <w:bottom w:val="nil"/>
              <w:right w:val="single" w:sz="6" w:space="0" w:color="auto"/>
            </w:tcBorders>
            <w:shd w:val="clear" w:color="auto" w:fill="auto"/>
            <w:vAlign w:val="center"/>
            <w:hideMark/>
          </w:tcPr>
          <w:p w14:paraId="01CF0FAC" w14:textId="5FEA6CB5" w:rsidR="003B1B4A" w:rsidRPr="003B1B4A" w:rsidRDefault="003B1B4A" w:rsidP="008A2432">
            <w:pPr>
              <w:pStyle w:val="NoSpacing"/>
              <w:jc w:val="center"/>
              <w:rPr>
                <w:lang w:val="fr-CA"/>
              </w:rPr>
            </w:pPr>
            <w:r w:rsidRPr="003B1B4A">
              <w:t>2013</w:t>
            </w:r>
          </w:p>
        </w:tc>
        <w:tc>
          <w:tcPr>
            <w:tcW w:w="851" w:type="dxa"/>
            <w:tcBorders>
              <w:top w:val="single" w:sz="12" w:space="0" w:color="auto"/>
              <w:left w:val="nil"/>
              <w:bottom w:val="nil"/>
              <w:right w:val="nil"/>
            </w:tcBorders>
            <w:shd w:val="clear" w:color="auto" w:fill="auto"/>
            <w:vAlign w:val="center"/>
            <w:hideMark/>
          </w:tcPr>
          <w:p w14:paraId="7F98E517" w14:textId="3F593332" w:rsidR="003B1B4A" w:rsidRPr="003B1B4A" w:rsidRDefault="003B1B4A" w:rsidP="008A2432">
            <w:pPr>
              <w:pStyle w:val="NoSpacing"/>
              <w:jc w:val="center"/>
              <w:rPr>
                <w:lang w:val="fr-CA"/>
              </w:rPr>
            </w:pPr>
            <w:r w:rsidRPr="003B1B4A">
              <w:t>288</w:t>
            </w:r>
          </w:p>
        </w:tc>
        <w:tc>
          <w:tcPr>
            <w:tcW w:w="851" w:type="dxa"/>
            <w:tcBorders>
              <w:top w:val="single" w:sz="12" w:space="0" w:color="auto"/>
              <w:left w:val="nil"/>
              <w:bottom w:val="nil"/>
              <w:right w:val="nil"/>
            </w:tcBorders>
            <w:shd w:val="clear" w:color="auto" w:fill="auto"/>
            <w:vAlign w:val="center"/>
            <w:hideMark/>
          </w:tcPr>
          <w:p w14:paraId="2799989F" w14:textId="5C0DDE07" w:rsidR="003B1B4A" w:rsidRPr="003B1B4A" w:rsidRDefault="003B1B4A" w:rsidP="008A2432">
            <w:pPr>
              <w:pStyle w:val="NoSpacing"/>
              <w:jc w:val="center"/>
              <w:rPr>
                <w:lang w:val="fr-CA"/>
              </w:rPr>
            </w:pPr>
            <w:r w:rsidRPr="003B1B4A">
              <w:t>57</w:t>
            </w:r>
          </w:p>
        </w:tc>
        <w:tc>
          <w:tcPr>
            <w:tcW w:w="851" w:type="dxa"/>
            <w:tcBorders>
              <w:top w:val="single" w:sz="12" w:space="0" w:color="auto"/>
              <w:left w:val="nil"/>
              <w:bottom w:val="nil"/>
              <w:right w:val="nil"/>
            </w:tcBorders>
            <w:shd w:val="clear" w:color="auto" w:fill="auto"/>
            <w:vAlign w:val="center"/>
            <w:hideMark/>
          </w:tcPr>
          <w:p w14:paraId="4A80E081" w14:textId="1B0B9CB8" w:rsidR="003B1B4A" w:rsidRPr="003B1B4A" w:rsidRDefault="003B1B4A" w:rsidP="008A2432">
            <w:pPr>
              <w:pStyle w:val="NoSpacing"/>
              <w:jc w:val="center"/>
              <w:rPr>
                <w:lang w:val="fr-CA"/>
              </w:rPr>
            </w:pPr>
            <w:r w:rsidRPr="003B1B4A">
              <w:t>9</w:t>
            </w:r>
          </w:p>
        </w:tc>
        <w:tc>
          <w:tcPr>
            <w:tcW w:w="851" w:type="dxa"/>
            <w:tcBorders>
              <w:top w:val="single" w:sz="12" w:space="0" w:color="auto"/>
              <w:left w:val="nil"/>
              <w:bottom w:val="nil"/>
              <w:right w:val="nil"/>
            </w:tcBorders>
            <w:shd w:val="clear" w:color="auto" w:fill="auto"/>
            <w:vAlign w:val="center"/>
            <w:hideMark/>
          </w:tcPr>
          <w:p w14:paraId="4D319F69" w14:textId="27880115" w:rsidR="003B1B4A" w:rsidRPr="003B1B4A" w:rsidRDefault="003B1B4A" w:rsidP="008A2432">
            <w:pPr>
              <w:pStyle w:val="NoSpacing"/>
              <w:jc w:val="center"/>
              <w:rPr>
                <w:lang w:val="fr-CA"/>
              </w:rPr>
            </w:pPr>
            <w:r w:rsidRPr="003B1B4A">
              <w:t>1</w:t>
            </w:r>
          </w:p>
        </w:tc>
        <w:tc>
          <w:tcPr>
            <w:tcW w:w="851" w:type="dxa"/>
            <w:tcBorders>
              <w:top w:val="single" w:sz="12" w:space="0" w:color="auto"/>
              <w:left w:val="nil"/>
              <w:bottom w:val="nil"/>
              <w:right w:val="nil"/>
            </w:tcBorders>
            <w:shd w:val="clear" w:color="auto" w:fill="auto"/>
            <w:vAlign w:val="center"/>
            <w:hideMark/>
          </w:tcPr>
          <w:p w14:paraId="03BD643A" w14:textId="279E4BFC" w:rsidR="003B1B4A" w:rsidRPr="003B1B4A" w:rsidRDefault="003B1B4A" w:rsidP="008A2432">
            <w:pPr>
              <w:pStyle w:val="NoSpacing"/>
              <w:jc w:val="center"/>
              <w:rPr>
                <w:lang w:val="fr-CA"/>
              </w:rPr>
            </w:pPr>
            <w:r w:rsidRPr="003B1B4A">
              <w:t>0</w:t>
            </w:r>
          </w:p>
        </w:tc>
      </w:tr>
      <w:tr w:rsidR="003B1B4A" w:rsidRPr="003B1B4A" w14:paraId="4413696A"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7D778254" w14:textId="7ED5D5B7" w:rsidR="003B1B4A" w:rsidRPr="003B1B4A" w:rsidRDefault="003B1B4A" w:rsidP="008A2432">
            <w:pPr>
              <w:pStyle w:val="NoSpacing"/>
              <w:jc w:val="center"/>
              <w:rPr>
                <w:lang w:val="fr-CA"/>
              </w:rPr>
            </w:pPr>
            <w:r w:rsidRPr="003B1B4A">
              <w:t>2014</w:t>
            </w:r>
          </w:p>
        </w:tc>
        <w:tc>
          <w:tcPr>
            <w:tcW w:w="851" w:type="dxa"/>
            <w:tcBorders>
              <w:top w:val="nil"/>
              <w:left w:val="nil"/>
              <w:bottom w:val="nil"/>
              <w:right w:val="nil"/>
            </w:tcBorders>
            <w:shd w:val="clear" w:color="auto" w:fill="auto"/>
            <w:vAlign w:val="center"/>
            <w:hideMark/>
          </w:tcPr>
          <w:p w14:paraId="6CCFD6EF" w14:textId="6C74BF25" w:rsidR="003B1B4A" w:rsidRPr="003B1B4A" w:rsidRDefault="003B1B4A" w:rsidP="008A2432">
            <w:pPr>
              <w:pStyle w:val="NoSpacing"/>
              <w:jc w:val="center"/>
              <w:rPr>
                <w:lang w:val="fr-CA"/>
              </w:rPr>
            </w:pPr>
            <w:r w:rsidRPr="003B1B4A">
              <w:t>261</w:t>
            </w:r>
          </w:p>
        </w:tc>
        <w:tc>
          <w:tcPr>
            <w:tcW w:w="851" w:type="dxa"/>
            <w:tcBorders>
              <w:top w:val="nil"/>
              <w:left w:val="nil"/>
              <w:bottom w:val="nil"/>
              <w:right w:val="nil"/>
            </w:tcBorders>
            <w:shd w:val="clear" w:color="auto" w:fill="auto"/>
            <w:vAlign w:val="center"/>
            <w:hideMark/>
          </w:tcPr>
          <w:p w14:paraId="7C7589EE" w14:textId="55D5DD69" w:rsidR="003B1B4A" w:rsidRPr="003B1B4A" w:rsidRDefault="003B1B4A" w:rsidP="008A2432">
            <w:pPr>
              <w:pStyle w:val="NoSpacing"/>
              <w:jc w:val="center"/>
              <w:rPr>
                <w:lang w:val="fr-CA"/>
              </w:rPr>
            </w:pPr>
            <w:r w:rsidRPr="003B1B4A">
              <w:t>75</w:t>
            </w:r>
          </w:p>
        </w:tc>
        <w:tc>
          <w:tcPr>
            <w:tcW w:w="851" w:type="dxa"/>
            <w:tcBorders>
              <w:top w:val="nil"/>
              <w:left w:val="nil"/>
              <w:bottom w:val="nil"/>
              <w:right w:val="nil"/>
            </w:tcBorders>
            <w:shd w:val="clear" w:color="auto" w:fill="auto"/>
            <w:vAlign w:val="center"/>
            <w:hideMark/>
          </w:tcPr>
          <w:p w14:paraId="44395A15" w14:textId="089BDF70" w:rsidR="003B1B4A" w:rsidRPr="003B1B4A" w:rsidRDefault="003B1B4A" w:rsidP="008A2432">
            <w:pPr>
              <w:pStyle w:val="NoSpacing"/>
              <w:jc w:val="center"/>
              <w:rPr>
                <w:lang w:val="fr-CA"/>
              </w:rPr>
            </w:pPr>
            <w:r w:rsidRPr="003B1B4A">
              <w:t>13</w:t>
            </w:r>
          </w:p>
        </w:tc>
        <w:tc>
          <w:tcPr>
            <w:tcW w:w="851" w:type="dxa"/>
            <w:tcBorders>
              <w:top w:val="nil"/>
              <w:left w:val="nil"/>
              <w:bottom w:val="nil"/>
              <w:right w:val="nil"/>
            </w:tcBorders>
            <w:shd w:val="clear" w:color="auto" w:fill="auto"/>
            <w:vAlign w:val="center"/>
            <w:hideMark/>
          </w:tcPr>
          <w:p w14:paraId="6741C3C0" w14:textId="5ED77A71" w:rsidR="003B1B4A" w:rsidRPr="003B1B4A" w:rsidRDefault="003B1B4A" w:rsidP="008A2432">
            <w:pPr>
              <w:pStyle w:val="NoSpacing"/>
              <w:jc w:val="center"/>
              <w:rPr>
                <w:lang w:val="fr-CA"/>
              </w:rPr>
            </w:pPr>
            <w:r w:rsidRPr="003B1B4A">
              <w:t>6</w:t>
            </w:r>
          </w:p>
        </w:tc>
        <w:tc>
          <w:tcPr>
            <w:tcW w:w="851" w:type="dxa"/>
            <w:tcBorders>
              <w:top w:val="nil"/>
              <w:left w:val="nil"/>
              <w:bottom w:val="nil"/>
              <w:right w:val="nil"/>
            </w:tcBorders>
            <w:shd w:val="clear" w:color="auto" w:fill="auto"/>
            <w:vAlign w:val="center"/>
            <w:hideMark/>
          </w:tcPr>
          <w:p w14:paraId="60FF7AB5" w14:textId="0B812815" w:rsidR="003B1B4A" w:rsidRPr="003B1B4A" w:rsidRDefault="003B1B4A" w:rsidP="008A2432">
            <w:pPr>
              <w:pStyle w:val="NoSpacing"/>
              <w:jc w:val="center"/>
              <w:rPr>
                <w:lang w:val="fr-CA"/>
              </w:rPr>
            </w:pPr>
            <w:r w:rsidRPr="003B1B4A">
              <w:t>0</w:t>
            </w:r>
          </w:p>
        </w:tc>
      </w:tr>
      <w:tr w:rsidR="003B1B4A" w:rsidRPr="003B1B4A" w14:paraId="3A382045"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7BFE46B" w14:textId="74EB57BC" w:rsidR="003B1B4A" w:rsidRPr="003B1B4A" w:rsidRDefault="003B1B4A" w:rsidP="008A2432">
            <w:pPr>
              <w:pStyle w:val="NoSpacing"/>
              <w:jc w:val="center"/>
              <w:rPr>
                <w:lang w:val="fr-CA"/>
              </w:rPr>
            </w:pPr>
            <w:r w:rsidRPr="003B1B4A">
              <w:t>2015</w:t>
            </w:r>
          </w:p>
        </w:tc>
        <w:tc>
          <w:tcPr>
            <w:tcW w:w="851" w:type="dxa"/>
            <w:tcBorders>
              <w:top w:val="nil"/>
              <w:left w:val="nil"/>
              <w:bottom w:val="nil"/>
              <w:right w:val="nil"/>
            </w:tcBorders>
            <w:shd w:val="clear" w:color="auto" w:fill="auto"/>
            <w:vAlign w:val="center"/>
            <w:hideMark/>
          </w:tcPr>
          <w:p w14:paraId="57AABFB3" w14:textId="0391CAA6" w:rsidR="003B1B4A" w:rsidRPr="003B1B4A" w:rsidRDefault="003B1B4A" w:rsidP="008A2432">
            <w:pPr>
              <w:pStyle w:val="NoSpacing"/>
              <w:jc w:val="center"/>
              <w:rPr>
                <w:lang w:val="fr-CA"/>
              </w:rPr>
            </w:pPr>
            <w:r w:rsidRPr="003B1B4A">
              <w:t>237</w:t>
            </w:r>
          </w:p>
        </w:tc>
        <w:tc>
          <w:tcPr>
            <w:tcW w:w="851" w:type="dxa"/>
            <w:tcBorders>
              <w:top w:val="nil"/>
              <w:left w:val="nil"/>
              <w:bottom w:val="nil"/>
              <w:right w:val="nil"/>
            </w:tcBorders>
            <w:shd w:val="clear" w:color="auto" w:fill="auto"/>
            <w:vAlign w:val="center"/>
            <w:hideMark/>
          </w:tcPr>
          <w:p w14:paraId="4C892645" w14:textId="0B1805D2" w:rsidR="003B1B4A" w:rsidRPr="003B1B4A" w:rsidRDefault="003B1B4A" w:rsidP="008A2432">
            <w:pPr>
              <w:pStyle w:val="NoSpacing"/>
              <w:jc w:val="center"/>
              <w:rPr>
                <w:lang w:val="fr-CA"/>
              </w:rPr>
            </w:pPr>
            <w:r w:rsidRPr="003B1B4A">
              <w:t>79</w:t>
            </w:r>
          </w:p>
        </w:tc>
        <w:tc>
          <w:tcPr>
            <w:tcW w:w="851" w:type="dxa"/>
            <w:tcBorders>
              <w:top w:val="nil"/>
              <w:left w:val="nil"/>
              <w:bottom w:val="nil"/>
              <w:right w:val="nil"/>
            </w:tcBorders>
            <w:shd w:val="clear" w:color="auto" w:fill="auto"/>
            <w:vAlign w:val="center"/>
            <w:hideMark/>
          </w:tcPr>
          <w:p w14:paraId="448E02A7" w14:textId="33A3EFA7"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1708957D" w14:textId="332DB382" w:rsidR="003B1B4A" w:rsidRPr="003B1B4A" w:rsidRDefault="003B1B4A" w:rsidP="008A2432">
            <w:pPr>
              <w:pStyle w:val="NoSpacing"/>
              <w:jc w:val="center"/>
              <w:rPr>
                <w:lang w:val="fr-CA"/>
              </w:rPr>
            </w:pPr>
            <w:r w:rsidRPr="003B1B4A">
              <w:t>12</w:t>
            </w:r>
          </w:p>
        </w:tc>
        <w:tc>
          <w:tcPr>
            <w:tcW w:w="851" w:type="dxa"/>
            <w:tcBorders>
              <w:top w:val="nil"/>
              <w:left w:val="nil"/>
              <w:bottom w:val="nil"/>
              <w:right w:val="nil"/>
            </w:tcBorders>
            <w:shd w:val="clear" w:color="auto" w:fill="auto"/>
            <w:vAlign w:val="center"/>
            <w:hideMark/>
          </w:tcPr>
          <w:p w14:paraId="3F5BA790" w14:textId="7B4C53E5" w:rsidR="003B1B4A" w:rsidRPr="003B1B4A" w:rsidRDefault="003B1B4A" w:rsidP="008A2432">
            <w:pPr>
              <w:pStyle w:val="NoSpacing"/>
              <w:jc w:val="center"/>
              <w:rPr>
                <w:lang w:val="fr-CA"/>
              </w:rPr>
            </w:pPr>
            <w:r w:rsidRPr="003B1B4A">
              <w:t>2</w:t>
            </w:r>
          </w:p>
        </w:tc>
      </w:tr>
      <w:tr w:rsidR="003B1B4A" w:rsidRPr="003B1B4A" w14:paraId="1D9E724D"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163AD28F" w14:textId="3A3B77F2" w:rsidR="003B1B4A" w:rsidRPr="003B1B4A" w:rsidRDefault="003B1B4A" w:rsidP="008A2432">
            <w:pPr>
              <w:pStyle w:val="NoSpacing"/>
              <w:jc w:val="center"/>
              <w:rPr>
                <w:lang w:val="fr-CA"/>
              </w:rPr>
            </w:pPr>
            <w:r w:rsidRPr="003B1B4A">
              <w:t>2016</w:t>
            </w:r>
          </w:p>
        </w:tc>
        <w:tc>
          <w:tcPr>
            <w:tcW w:w="851" w:type="dxa"/>
            <w:tcBorders>
              <w:top w:val="nil"/>
              <w:left w:val="nil"/>
              <w:bottom w:val="nil"/>
              <w:right w:val="nil"/>
            </w:tcBorders>
            <w:shd w:val="clear" w:color="auto" w:fill="auto"/>
            <w:vAlign w:val="center"/>
            <w:hideMark/>
          </w:tcPr>
          <w:p w14:paraId="69AC631B" w14:textId="16754D38" w:rsidR="003B1B4A" w:rsidRPr="003B1B4A" w:rsidRDefault="003B1B4A" w:rsidP="008A2432">
            <w:pPr>
              <w:pStyle w:val="NoSpacing"/>
              <w:jc w:val="center"/>
              <w:rPr>
                <w:lang w:val="fr-CA"/>
              </w:rPr>
            </w:pPr>
            <w:r w:rsidRPr="003B1B4A">
              <w:t>226</w:t>
            </w:r>
          </w:p>
        </w:tc>
        <w:tc>
          <w:tcPr>
            <w:tcW w:w="851" w:type="dxa"/>
            <w:tcBorders>
              <w:top w:val="nil"/>
              <w:left w:val="nil"/>
              <w:bottom w:val="nil"/>
              <w:right w:val="nil"/>
            </w:tcBorders>
            <w:shd w:val="clear" w:color="auto" w:fill="auto"/>
            <w:vAlign w:val="center"/>
            <w:hideMark/>
          </w:tcPr>
          <w:p w14:paraId="1562F4A1" w14:textId="2D2009B4" w:rsidR="003B1B4A" w:rsidRPr="003B1B4A" w:rsidRDefault="003B1B4A" w:rsidP="008A2432">
            <w:pPr>
              <w:pStyle w:val="NoSpacing"/>
              <w:jc w:val="center"/>
              <w:rPr>
                <w:lang w:val="fr-CA"/>
              </w:rPr>
            </w:pPr>
            <w:r w:rsidRPr="003B1B4A">
              <w:t>77</w:t>
            </w:r>
          </w:p>
        </w:tc>
        <w:tc>
          <w:tcPr>
            <w:tcW w:w="851" w:type="dxa"/>
            <w:tcBorders>
              <w:top w:val="nil"/>
              <w:left w:val="nil"/>
              <w:bottom w:val="nil"/>
              <w:right w:val="nil"/>
            </w:tcBorders>
            <w:shd w:val="clear" w:color="auto" w:fill="auto"/>
            <w:vAlign w:val="center"/>
            <w:hideMark/>
          </w:tcPr>
          <w:p w14:paraId="104F7498" w14:textId="4121063F"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5338B639" w14:textId="2AF98025" w:rsidR="003B1B4A" w:rsidRPr="003B1B4A" w:rsidRDefault="003B1B4A" w:rsidP="008A2432">
            <w:pPr>
              <w:pStyle w:val="NoSpacing"/>
              <w:jc w:val="center"/>
              <w:rPr>
                <w:lang w:val="fr-CA"/>
              </w:rPr>
            </w:pPr>
            <w:r w:rsidRPr="003B1B4A">
              <w:t>16</w:t>
            </w:r>
          </w:p>
        </w:tc>
        <w:tc>
          <w:tcPr>
            <w:tcW w:w="851" w:type="dxa"/>
            <w:tcBorders>
              <w:top w:val="nil"/>
              <w:left w:val="nil"/>
              <w:bottom w:val="nil"/>
              <w:right w:val="nil"/>
            </w:tcBorders>
            <w:shd w:val="clear" w:color="auto" w:fill="auto"/>
            <w:vAlign w:val="center"/>
            <w:hideMark/>
          </w:tcPr>
          <w:p w14:paraId="41B37BBA" w14:textId="40B5DC70" w:rsidR="003B1B4A" w:rsidRPr="003B1B4A" w:rsidRDefault="003B1B4A" w:rsidP="008A2432">
            <w:pPr>
              <w:pStyle w:val="NoSpacing"/>
              <w:jc w:val="center"/>
              <w:rPr>
                <w:lang w:val="fr-CA"/>
              </w:rPr>
            </w:pPr>
            <w:r w:rsidRPr="003B1B4A">
              <w:t>8</w:t>
            </w:r>
          </w:p>
        </w:tc>
      </w:tr>
      <w:tr w:rsidR="003B1B4A" w:rsidRPr="003B1B4A" w14:paraId="63BC4EDE"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6293C4BE" w14:textId="1BD69C17" w:rsidR="003B1B4A" w:rsidRPr="003B1B4A" w:rsidRDefault="003B1B4A" w:rsidP="008A2432">
            <w:pPr>
              <w:pStyle w:val="NoSpacing"/>
              <w:jc w:val="center"/>
              <w:rPr>
                <w:lang w:val="fr-CA"/>
              </w:rPr>
            </w:pPr>
            <w:r w:rsidRPr="003B1B4A">
              <w:t>2017</w:t>
            </w:r>
          </w:p>
        </w:tc>
        <w:tc>
          <w:tcPr>
            <w:tcW w:w="851" w:type="dxa"/>
            <w:tcBorders>
              <w:top w:val="nil"/>
              <w:left w:val="nil"/>
              <w:bottom w:val="nil"/>
              <w:right w:val="nil"/>
            </w:tcBorders>
            <w:shd w:val="clear" w:color="auto" w:fill="auto"/>
            <w:vAlign w:val="center"/>
            <w:hideMark/>
          </w:tcPr>
          <w:p w14:paraId="59EFA5E2" w14:textId="132EEB4F" w:rsidR="003B1B4A" w:rsidRPr="003B1B4A" w:rsidRDefault="003B1B4A" w:rsidP="008A2432">
            <w:pPr>
              <w:pStyle w:val="NoSpacing"/>
              <w:jc w:val="center"/>
              <w:rPr>
                <w:lang w:val="fr-CA"/>
              </w:rPr>
            </w:pPr>
            <w:r w:rsidRPr="003B1B4A">
              <w:t>217</w:t>
            </w:r>
          </w:p>
        </w:tc>
        <w:tc>
          <w:tcPr>
            <w:tcW w:w="851" w:type="dxa"/>
            <w:tcBorders>
              <w:top w:val="nil"/>
              <w:left w:val="nil"/>
              <w:bottom w:val="nil"/>
              <w:right w:val="nil"/>
            </w:tcBorders>
            <w:shd w:val="clear" w:color="auto" w:fill="auto"/>
            <w:vAlign w:val="center"/>
            <w:hideMark/>
          </w:tcPr>
          <w:p w14:paraId="59BBA86A" w14:textId="0A05FE15"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0F38D822" w14:textId="22F130F1" w:rsidR="003B1B4A" w:rsidRPr="003B1B4A" w:rsidRDefault="003B1B4A" w:rsidP="008A2432">
            <w:pPr>
              <w:pStyle w:val="NoSpacing"/>
              <w:jc w:val="center"/>
              <w:rPr>
                <w:lang w:val="fr-CA"/>
              </w:rPr>
            </w:pPr>
            <w:r w:rsidRPr="003B1B4A">
              <w:t>26</w:t>
            </w:r>
          </w:p>
        </w:tc>
        <w:tc>
          <w:tcPr>
            <w:tcW w:w="851" w:type="dxa"/>
            <w:tcBorders>
              <w:top w:val="nil"/>
              <w:left w:val="nil"/>
              <w:bottom w:val="nil"/>
              <w:right w:val="nil"/>
            </w:tcBorders>
            <w:shd w:val="clear" w:color="auto" w:fill="auto"/>
            <w:vAlign w:val="center"/>
            <w:hideMark/>
          </w:tcPr>
          <w:p w14:paraId="12C839DD" w14:textId="19EF41B4"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26609EE4" w14:textId="0AB85A0E" w:rsidR="003B1B4A" w:rsidRPr="003B1B4A" w:rsidRDefault="003B1B4A" w:rsidP="008A2432">
            <w:pPr>
              <w:pStyle w:val="NoSpacing"/>
              <w:jc w:val="center"/>
              <w:rPr>
                <w:lang w:val="fr-CA"/>
              </w:rPr>
            </w:pPr>
            <w:r w:rsidRPr="003B1B4A">
              <w:t>11</w:t>
            </w:r>
          </w:p>
        </w:tc>
      </w:tr>
      <w:tr w:rsidR="003B1B4A" w:rsidRPr="003B1B4A" w14:paraId="1E1AF7D6"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4A2A83C6" w14:textId="5D637F62" w:rsidR="003B1B4A" w:rsidRPr="003B1B4A" w:rsidRDefault="003B1B4A" w:rsidP="008A2432">
            <w:pPr>
              <w:pStyle w:val="NoSpacing"/>
              <w:jc w:val="center"/>
              <w:rPr>
                <w:lang w:val="fr-CA"/>
              </w:rPr>
            </w:pPr>
            <w:r w:rsidRPr="003B1B4A">
              <w:t>2018</w:t>
            </w:r>
          </w:p>
        </w:tc>
        <w:tc>
          <w:tcPr>
            <w:tcW w:w="851" w:type="dxa"/>
            <w:tcBorders>
              <w:top w:val="nil"/>
              <w:left w:val="nil"/>
              <w:bottom w:val="nil"/>
              <w:right w:val="nil"/>
            </w:tcBorders>
            <w:shd w:val="clear" w:color="auto" w:fill="auto"/>
            <w:vAlign w:val="center"/>
            <w:hideMark/>
          </w:tcPr>
          <w:p w14:paraId="5C0E16B3" w14:textId="4D1ACA90" w:rsidR="003B1B4A" w:rsidRPr="003B1B4A" w:rsidRDefault="003B1B4A" w:rsidP="008A2432">
            <w:pPr>
              <w:pStyle w:val="NoSpacing"/>
              <w:jc w:val="center"/>
              <w:rPr>
                <w:lang w:val="fr-CA"/>
              </w:rPr>
            </w:pPr>
            <w:r w:rsidRPr="003B1B4A">
              <w:t>206</w:t>
            </w:r>
          </w:p>
        </w:tc>
        <w:tc>
          <w:tcPr>
            <w:tcW w:w="851" w:type="dxa"/>
            <w:tcBorders>
              <w:top w:val="nil"/>
              <w:left w:val="nil"/>
              <w:bottom w:val="nil"/>
              <w:right w:val="nil"/>
            </w:tcBorders>
            <w:shd w:val="clear" w:color="auto" w:fill="auto"/>
            <w:vAlign w:val="center"/>
            <w:hideMark/>
          </w:tcPr>
          <w:p w14:paraId="2389ADB7" w14:textId="17D9C8BD"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73DA1367" w14:textId="18F6A6A5" w:rsidR="003B1B4A" w:rsidRPr="003B1B4A" w:rsidRDefault="003B1B4A" w:rsidP="008A2432">
            <w:pPr>
              <w:pStyle w:val="NoSpacing"/>
              <w:jc w:val="center"/>
              <w:rPr>
                <w:lang w:val="fr-CA"/>
              </w:rPr>
            </w:pPr>
            <w:r w:rsidRPr="003B1B4A">
              <w:t>30</w:t>
            </w:r>
          </w:p>
        </w:tc>
        <w:tc>
          <w:tcPr>
            <w:tcW w:w="851" w:type="dxa"/>
            <w:tcBorders>
              <w:top w:val="nil"/>
              <w:left w:val="nil"/>
              <w:bottom w:val="nil"/>
              <w:right w:val="nil"/>
            </w:tcBorders>
            <w:shd w:val="clear" w:color="auto" w:fill="auto"/>
            <w:vAlign w:val="center"/>
            <w:hideMark/>
          </w:tcPr>
          <w:p w14:paraId="10275307" w14:textId="4963D352"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4FA8E9B7" w14:textId="15AEC04A" w:rsidR="003B1B4A" w:rsidRPr="003B1B4A" w:rsidRDefault="003B1B4A" w:rsidP="008A2432">
            <w:pPr>
              <w:pStyle w:val="NoSpacing"/>
              <w:jc w:val="center"/>
              <w:rPr>
                <w:lang w:val="fr-CA"/>
              </w:rPr>
            </w:pPr>
            <w:r w:rsidRPr="003B1B4A">
              <w:t>14</w:t>
            </w:r>
          </w:p>
        </w:tc>
      </w:tr>
      <w:tr w:rsidR="003B1B4A" w:rsidRPr="003B1B4A" w14:paraId="6649E791"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0BA284DE" w14:textId="6C13A601" w:rsidR="003B1B4A" w:rsidRPr="003B1B4A" w:rsidRDefault="003B1B4A" w:rsidP="008A2432">
            <w:pPr>
              <w:pStyle w:val="NoSpacing"/>
              <w:jc w:val="center"/>
              <w:rPr>
                <w:lang w:val="fr-CA"/>
              </w:rPr>
            </w:pPr>
            <w:r w:rsidRPr="003B1B4A">
              <w:t>2019</w:t>
            </w:r>
          </w:p>
        </w:tc>
        <w:tc>
          <w:tcPr>
            <w:tcW w:w="851" w:type="dxa"/>
            <w:tcBorders>
              <w:top w:val="nil"/>
              <w:left w:val="nil"/>
              <w:bottom w:val="nil"/>
              <w:right w:val="nil"/>
            </w:tcBorders>
            <w:shd w:val="clear" w:color="auto" w:fill="auto"/>
            <w:vAlign w:val="center"/>
            <w:hideMark/>
          </w:tcPr>
          <w:p w14:paraId="74CFEDFF" w14:textId="48D46D5F" w:rsidR="003B1B4A" w:rsidRPr="003B1B4A" w:rsidRDefault="003B1B4A" w:rsidP="008A2432">
            <w:pPr>
              <w:pStyle w:val="NoSpacing"/>
              <w:jc w:val="center"/>
              <w:rPr>
                <w:lang w:val="fr-CA"/>
              </w:rPr>
            </w:pPr>
            <w:r w:rsidRPr="003B1B4A">
              <w:t>195</w:t>
            </w:r>
          </w:p>
        </w:tc>
        <w:tc>
          <w:tcPr>
            <w:tcW w:w="851" w:type="dxa"/>
            <w:tcBorders>
              <w:top w:val="nil"/>
              <w:left w:val="nil"/>
              <w:bottom w:val="nil"/>
              <w:right w:val="nil"/>
            </w:tcBorders>
            <w:shd w:val="clear" w:color="auto" w:fill="auto"/>
            <w:vAlign w:val="center"/>
            <w:hideMark/>
          </w:tcPr>
          <w:p w14:paraId="67EA3610" w14:textId="1874BCD7" w:rsidR="003B1B4A" w:rsidRPr="003B1B4A" w:rsidRDefault="003B1B4A" w:rsidP="008A2432">
            <w:pPr>
              <w:pStyle w:val="NoSpacing"/>
              <w:jc w:val="center"/>
              <w:rPr>
                <w:lang w:val="fr-CA"/>
              </w:rPr>
            </w:pPr>
            <w:r w:rsidRPr="003B1B4A">
              <w:t>78</w:t>
            </w:r>
          </w:p>
        </w:tc>
        <w:tc>
          <w:tcPr>
            <w:tcW w:w="851" w:type="dxa"/>
            <w:tcBorders>
              <w:top w:val="nil"/>
              <w:left w:val="nil"/>
              <w:bottom w:val="nil"/>
              <w:right w:val="nil"/>
            </w:tcBorders>
            <w:shd w:val="clear" w:color="auto" w:fill="auto"/>
            <w:vAlign w:val="center"/>
            <w:hideMark/>
          </w:tcPr>
          <w:p w14:paraId="1F28E958" w14:textId="517D4A16"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7F8C8D29" w14:textId="4E9020DB"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4E1066F0" w14:textId="0A495CDC" w:rsidR="003B1B4A" w:rsidRPr="003B1B4A" w:rsidRDefault="003B1B4A" w:rsidP="008A2432">
            <w:pPr>
              <w:pStyle w:val="NoSpacing"/>
              <w:jc w:val="center"/>
              <w:rPr>
                <w:lang w:val="fr-CA"/>
              </w:rPr>
            </w:pPr>
            <w:r w:rsidRPr="003B1B4A">
              <w:t>26</w:t>
            </w:r>
          </w:p>
        </w:tc>
      </w:tr>
      <w:tr w:rsidR="003B1B4A" w:rsidRPr="003B1B4A" w14:paraId="194DA34B"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C459279" w14:textId="3B7C1B98" w:rsidR="003B1B4A" w:rsidRPr="003B1B4A" w:rsidRDefault="003B1B4A" w:rsidP="008A2432">
            <w:pPr>
              <w:pStyle w:val="NoSpacing"/>
              <w:jc w:val="center"/>
              <w:rPr>
                <w:lang w:val="fr-CA"/>
              </w:rPr>
            </w:pPr>
            <w:r w:rsidRPr="003B1B4A">
              <w:t>2020</w:t>
            </w:r>
          </w:p>
        </w:tc>
        <w:tc>
          <w:tcPr>
            <w:tcW w:w="851" w:type="dxa"/>
            <w:tcBorders>
              <w:top w:val="nil"/>
              <w:left w:val="nil"/>
              <w:bottom w:val="nil"/>
              <w:right w:val="nil"/>
            </w:tcBorders>
            <w:shd w:val="clear" w:color="auto" w:fill="auto"/>
            <w:vAlign w:val="center"/>
            <w:hideMark/>
          </w:tcPr>
          <w:p w14:paraId="5410FBE8" w14:textId="233B6E7D" w:rsidR="003B1B4A" w:rsidRPr="003B1B4A" w:rsidRDefault="003B1B4A" w:rsidP="008A2432">
            <w:pPr>
              <w:pStyle w:val="NoSpacing"/>
              <w:jc w:val="center"/>
              <w:rPr>
                <w:lang w:val="fr-CA"/>
              </w:rPr>
            </w:pPr>
            <w:r w:rsidRPr="003B1B4A">
              <w:t>186</w:t>
            </w:r>
          </w:p>
        </w:tc>
        <w:tc>
          <w:tcPr>
            <w:tcW w:w="851" w:type="dxa"/>
            <w:tcBorders>
              <w:top w:val="nil"/>
              <w:left w:val="nil"/>
              <w:bottom w:val="nil"/>
              <w:right w:val="nil"/>
            </w:tcBorders>
            <w:shd w:val="clear" w:color="auto" w:fill="auto"/>
            <w:vAlign w:val="center"/>
            <w:hideMark/>
          </w:tcPr>
          <w:p w14:paraId="2A9CC5DB" w14:textId="3A0A63D6" w:rsidR="003B1B4A" w:rsidRPr="003B1B4A" w:rsidRDefault="003B1B4A" w:rsidP="008A2432">
            <w:pPr>
              <w:pStyle w:val="NoSpacing"/>
              <w:jc w:val="center"/>
              <w:rPr>
                <w:lang w:val="fr-CA"/>
              </w:rPr>
            </w:pPr>
            <w:r w:rsidRPr="003B1B4A">
              <w:t>80</w:t>
            </w:r>
          </w:p>
        </w:tc>
        <w:tc>
          <w:tcPr>
            <w:tcW w:w="851" w:type="dxa"/>
            <w:tcBorders>
              <w:top w:val="nil"/>
              <w:left w:val="nil"/>
              <w:bottom w:val="nil"/>
              <w:right w:val="nil"/>
            </w:tcBorders>
            <w:shd w:val="clear" w:color="auto" w:fill="auto"/>
            <w:vAlign w:val="center"/>
            <w:hideMark/>
          </w:tcPr>
          <w:p w14:paraId="5B5F1C7A" w14:textId="3BA4EBF3" w:rsidR="003B1B4A" w:rsidRPr="003B1B4A" w:rsidRDefault="003B1B4A" w:rsidP="008A2432">
            <w:pPr>
              <w:pStyle w:val="NoSpacing"/>
              <w:jc w:val="center"/>
              <w:rPr>
                <w:lang w:val="fr-CA"/>
              </w:rPr>
            </w:pPr>
            <w:r w:rsidRPr="003B1B4A">
              <w:t>33</w:t>
            </w:r>
          </w:p>
        </w:tc>
        <w:tc>
          <w:tcPr>
            <w:tcW w:w="851" w:type="dxa"/>
            <w:tcBorders>
              <w:top w:val="nil"/>
              <w:left w:val="nil"/>
              <w:bottom w:val="nil"/>
              <w:right w:val="nil"/>
            </w:tcBorders>
            <w:shd w:val="clear" w:color="auto" w:fill="auto"/>
            <w:vAlign w:val="center"/>
            <w:hideMark/>
          </w:tcPr>
          <w:p w14:paraId="6AD45DD1" w14:textId="40FC8FA3"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70201189" w14:textId="341F2932" w:rsidR="003B1B4A" w:rsidRPr="003B1B4A" w:rsidRDefault="003B1B4A" w:rsidP="008A2432">
            <w:pPr>
              <w:pStyle w:val="NoSpacing"/>
              <w:jc w:val="center"/>
              <w:rPr>
                <w:lang w:val="fr-CA"/>
              </w:rPr>
            </w:pPr>
            <w:r w:rsidRPr="003B1B4A">
              <w:t>27</w:t>
            </w:r>
          </w:p>
        </w:tc>
      </w:tr>
    </w:tbl>
    <w:p w14:paraId="527E24B9" w14:textId="77777777" w:rsidR="003B1B4A" w:rsidRDefault="003B1B4A" w:rsidP="003B1B4A">
      <w:pPr>
        <w:rPr>
          <w:rFonts w:ascii="Arial" w:hAnsi="Arial" w:cs="Arial"/>
          <w:sz w:val="20"/>
          <w:szCs w:val="24"/>
          <w:lang w:val="fr-CA"/>
        </w:rPr>
      </w:pPr>
    </w:p>
    <w:p w14:paraId="4C53BB0D" w14:textId="77777777" w:rsidR="003B1B4A" w:rsidRDefault="003B1B4A" w:rsidP="003B1B4A">
      <w:pPr>
        <w:rPr>
          <w:rFonts w:ascii="Arial" w:hAnsi="Arial" w:cs="Arial"/>
          <w:sz w:val="20"/>
          <w:szCs w:val="24"/>
          <w:lang w:val="fr-CA"/>
        </w:rPr>
      </w:pPr>
    </w:p>
    <w:p w14:paraId="433BC680" w14:textId="77777777" w:rsidR="003B1B4A" w:rsidRDefault="003B1B4A" w:rsidP="003B1B4A">
      <w:pPr>
        <w:rPr>
          <w:rFonts w:ascii="Arial" w:hAnsi="Arial" w:cs="Arial"/>
          <w:sz w:val="20"/>
          <w:szCs w:val="24"/>
          <w:lang w:val="fr-CA"/>
        </w:rPr>
      </w:pPr>
    </w:p>
    <w:p w14:paraId="673B021A" w14:textId="77777777" w:rsidR="003B1B4A" w:rsidRDefault="003B1B4A" w:rsidP="003B1B4A">
      <w:pPr>
        <w:jc w:val="center"/>
        <w:rPr>
          <w:rFonts w:ascii="Arial" w:hAnsi="Arial" w:cs="Arial"/>
          <w:b/>
          <w:sz w:val="24"/>
          <w:szCs w:val="24"/>
          <w:lang w:val="fr-CA"/>
        </w:rPr>
      </w:pPr>
    </w:p>
    <w:p w14:paraId="5DCC84F9" w14:textId="77777777" w:rsidR="003B1B4A" w:rsidRDefault="003B1B4A" w:rsidP="003B1B4A">
      <w:pPr>
        <w:jc w:val="center"/>
        <w:rPr>
          <w:rFonts w:ascii="Arial" w:hAnsi="Arial" w:cs="Arial"/>
          <w:b/>
          <w:sz w:val="24"/>
          <w:szCs w:val="24"/>
          <w:lang w:val="fr-CA"/>
        </w:rPr>
      </w:pPr>
    </w:p>
    <w:p w14:paraId="0A162305" w14:textId="77777777" w:rsidR="003B1B4A" w:rsidRDefault="003B1B4A" w:rsidP="003B1B4A">
      <w:pPr>
        <w:jc w:val="center"/>
        <w:rPr>
          <w:rFonts w:ascii="Arial" w:hAnsi="Arial" w:cs="Arial"/>
          <w:b/>
          <w:sz w:val="24"/>
          <w:szCs w:val="24"/>
          <w:lang w:val="fr-CA"/>
        </w:rPr>
      </w:pPr>
    </w:p>
    <w:p w14:paraId="0E4A3323" w14:textId="77777777" w:rsidR="003B1B4A" w:rsidRDefault="003B1B4A" w:rsidP="003B1B4A">
      <w:pPr>
        <w:jc w:val="center"/>
        <w:rPr>
          <w:rFonts w:ascii="Arial" w:hAnsi="Arial" w:cs="Arial"/>
          <w:b/>
          <w:sz w:val="24"/>
          <w:szCs w:val="24"/>
          <w:lang w:val="fr-CA"/>
        </w:rPr>
      </w:pPr>
    </w:p>
    <w:p w14:paraId="4F9881A8" w14:textId="77777777" w:rsidR="003B1B4A" w:rsidRDefault="003B1B4A" w:rsidP="003B1B4A">
      <w:pPr>
        <w:jc w:val="center"/>
        <w:rPr>
          <w:rFonts w:ascii="Arial" w:hAnsi="Arial" w:cs="Arial"/>
          <w:b/>
          <w:sz w:val="24"/>
          <w:szCs w:val="24"/>
          <w:lang w:val="fr-CA"/>
        </w:rPr>
      </w:pPr>
    </w:p>
    <w:p w14:paraId="28B2EFDC" w14:textId="77777777" w:rsidR="003B1B4A" w:rsidRDefault="003B1B4A" w:rsidP="003B1B4A">
      <w:pPr>
        <w:jc w:val="center"/>
        <w:rPr>
          <w:rFonts w:ascii="Arial" w:hAnsi="Arial" w:cs="Arial"/>
          <w:b/>
          <w:sz w:val="24"/>
          <w:szCs w:val="24"/>
          <w:lang w:val="fr-CA"/>
        </w:rPr>
      </w:pPr>
    </w:p>
    <w:p w14:paraId="73A89EFD" w14:textId="77777777" w:rsidR="003B1B4A" w:rsidRDefault="003B1B4A" w:rsidP="003B1B4A">
      <w:pPr>
        <w:jc w:val="center"/>
        <w:rPr>
          <w:rFonts w:ascii="Arial" w:hAnsi="Arial" w:cs="Arial"/>
          <w:b/>
          <w:sz w:val="24"/>
          <w:szCs w:val="24"/>
          <w:lang w:val="fr-CA"/>
        </w:rPr>
      </w:pPr>
    </w:p>
    <w:p w14:paraId="66A09A8C" w14:textId="77777777" w:rsidR="00BB175F" w:rsidRDefault="00BB175F">
      <w:pPr>
        <w:rPr>
          <w:rFonts w:ascii="Arial" w:eastAsiaTheme="majorEastAsia" w:hAnsi="Arial" w:cs="Arial"/>
          <w:b/>
          <w:sz w:val="24"/>
          <w:szCs w:val="32"/>
        </w:rPr>
      </w:pPr>
      <w:bookmarkStart w:id="16" w:name="_Toc61617982"/>
      <w:r>
        <w:rPr>
          <w:rFonts w:ascii="Arial" w:hAnsi="Arial" w:cs="Arial"/>
          <w:b/>
          <w:sz w:val="24"/>
        </w:rPr>
        <w:br w:type="page"/>
      </w:r>
    </w:p>
    <w:p w14:paraId="020D8CC9" w14:textId="50910604" w:rsidR="003B1B4A" w:rsidRPr="00166813" w:rsidRDefault="003B1B4A" w:rsidP="00166813">
      <w:pPr>
        <w:pStyle w:val="Heading1"/>
        <w:jc w:val="center"/>
        <w:rPr>
          <w:rFonts w:ascii="Arial" w:hAnsi="Arial" w:cs="Arial"/>
          <w:b/>
          <w:color w:val="auto"/>
          <w:sz w:val="24"/>
        </w:rPr>
      </w:pPr>
      <w:r w:rsidRPr="00166813">
        <w:rPr>
          <w:rFonts w:ascii="Arial" w:hAnsi="Arial" w:cs="Arial"/>
          <w:b/>
          <w:color w:val="auto"/>
          <w:sz w:val="24"/>
        </w:rPr>
        <w:lastRenderedPageBreak/>
        <w:t>FIGURES</w:t>
      </w:r>
      <w:bookmarkEnd w:id="16"/>
    </w:p>
    <w:p w14:paraId="67E71824" w14:textId="77777777" w:rsidR="00A7160C" w:rsidRDefault="00A7160C" w:rsidP="000E7A29">
      <w:pPr>
        <w:rPr>
          <w:rFonts w:ascii="Arial" w:hAnsi="Arial" w:cs="Arial"/>
          <w:b/>
          <w:sz w:val="24"/>
          <w:szCs w:val="24"/>
        </w:rPr>
      </w:pPr>
    </w:p>
    <w:p w14:paraId="27961A96" w14:textId="3A772C70" w:rsidR="00A7160C" w:rsidRDefault="000E7A29" w:rsidP="003B1B4A">
      <w:pPr>
        <w:jc w:val="center"/>
        <w:rPr>
          <w:rFonts w:ascii="Arial" w:hAnsi="Arial" w:cs="Arial"/>
          <w:b/>
          <w:sz w:val="24"/>
          <w:szCs w:val="24"/>
        </w:rPr>
      </w:pPr>
      <w:r>
        <w:rPr>
          <w:rFonts w:ascii="Arial" w:hAnsi="Arial" w:cs="Arial"/>
          <w:b/>
          <w:noProof/>
          <w:sz w:val="24"/>
          <w:szCs w:val="24"/>
          <w:lang w:eastAsia="en-CA"/>
        </w:rPr>
        <w:drawing>
          <wp:inline distT="0" distB="0" distL="0" distR="0" wp14:anchorId="273D6C61" wp14:editId="3C9F1B05">
            <wp:extent cx="5937250" cy="5512968"/>
            <wp:effectExtent l="0" t="0" r="0" b="0"/>
            <wp:docPr id="1" name="Picture 1" descr="Macintosh HD:Users:crustacean:Desktop:Stock-Assessment-2020:results:figures:english:survey:Survey Station Histo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Stock-Assessment-2020:results:figures:english:survey:Survey Station History.pdf"/>
                    <pic:cNvPicPr>
                      <a:picLocks noChangeAspect="1" noChangeArrowheads="1"/>
                    </pic:cNvPicPr>
                  </pic:nvPicPr>
                  <pic:blipFill rotWithShape="1">
                    <a:blip r:embed="rId25">
                      <a:extLst>
                        <a:ext uri="{28A0092B-C50C-407E-A947-70E740481C1C}">
                          <a14:useLocalDpi xmlns:a14="http://schemas.microsoft.com/office/drawing/2010/main" val="0"/>
                        </a:ext>
                      </a:extLst>
                    </a:blip>
                    <a:srcRect t="7146"/>
                    <a:stretch/>
                  </pic:blipFill>
                  <pic:spPr bwMode="auto">
                    <a:xfrm>
                      <a:off x="0" y="0"/>
                      <a:ext cx="5937250" cy="5512968"/>
                    </a:xfrm>
                    <a:prstGeom prst="rect">
                      <a:avLst/>
                    </a:prstGeom>
                    <a:noFill/>
                    <a:ln>
                      <a:noFill/>
                    </a:ln>
                    <a:extLst>
                      <a:ext uri="{53640926-AAD7-44D8-BBD7-CCE9431645EC}">
                        <a14:shadowObscured xmlns:a14="http://schemas.microsoft.com/office/drawing/2010/main"/>
                      </a:ext>
                    </a:extLst>
                  </pic:spPr>
                </pic:pic>
              </a:graphicData>
            </a:graphic>
          </wp:inline>
        </w:drawing>
      </w:r>
    </w:p>
    <w:p w14:paraId="4486A97C" w14:textId="77777777" w:rsidR="00A7160C" w:rsidRDefault="00A7160C" w:rsidP="00A7160C">
      <w:pPr>
        <w:rPr>
          <w:rStyle w:val="normaltextrun"/>
          <w:rFonts w:ascii="Arial" w:hAnsi="Arial" w:cs="Arial"/>
          <w:color w:val="000000"/>
          <w:sz w:val="20"/>
          <w:szCs w:val="20"/>
          <w:shd w:val="clear" w:color="auto" w:fill="FFFFFF"/>
        </w:rPr>
      </w:pPr>
      <w:r w:rsidRPr="00A7160C">
        <w:rPr>
          <w:rStyle w:val="normaltextrun"/>
          <w:rFonts w:ascii="Arial" w:hAnsi="Arial" w:cs="Arial"/>
          <w:bCs/>
          <w:color w:val="000000"/>
          <w:sz w:val="20"/>
          <w:szCs w:val="20"/>
          <w:shd w:val="clear" w:color="auto" w:fill="FFFFFF"/>
        </w:rPr>
        <w:t>Figure 1</w:t>
      </w:r>
      <w:r>
        <w:rPr>
          <w:rStyle w:val="normaltextrun"/>
          <w:rFonts w:ascii="Arial" w:hAnsi="Arial" w:cs="Arial"/>
          <w:color w:val="000000"/>
          <w:sz w:val="20"/>
          <w:szCs w:val="20"/>
          <w:shd w:val="clear" w:color="auto" w:fill="FFFFFF"/>
        </w:rPr>
        <w:t xml:space="preserve">.  </w:t>
      </w:r>
      <w:r w:rsidRPr="00A7160C">
        <w:rPr>
          <w:rStyle w:val="normaltextrun"/>
          <w:rFonts w:ascii="Arial" w:hAnsi="Arial" w:cs="Arial"/>
          <w:color w:val="000000"/>
          <w:sz w:val="20"/>
          <w:szCs w:val="20"/>
          <w:shd w:val="clear" w:color="auto" w:fill="FFFFFF"/>
        </w:rPr>
        <w:t>Historical cumulative summary of sampling stations added during the annual southern Gulf of Saint Lawrence snow crab survey. </w:t>
      </w:r>
      <w:r w:rsidRPr="00A7160C">
        <w:rPr>
          <w:rStyle w:val="normaltextrun"/>
          <w:rFonts w:ascii="Arial" w:hAnsi="Arial" w:cs="Arial"/>
          <w:color w:val="000000"/>
          <w:sz w:val="20"/>
          <w:szCs w:val="20"/>
          <w:shd w:val="clear" w:color="auto" w:fill="FFFFFF"/>
          <w:lang w:val="en-GB"/>
        </w:rPr>
        <w:t>Shaded lines indicate that a station was successfully sampled for a particular year. </w:t>
      </w:r>
      <w:r w:rsidRPr="00A7160C">
        <w:rPr>
          <w:rStyle w:val="normaltextrun"/>
          <w:rFonts w:ascii="Arial" w:hAnsi="Arial" w:cs="Arial"/>
          <w:color w:val="000000"/>
          <w:sz w:val="20"/>
          <w:szCs w:val="20"/>
          <w:shd w:val="clear" w:color="auto" w:fill="FFFFFF"/>
        </w:rPr>
        <w:t>The y-axis shows the order of appearance of sampling stations, with older sampling stations found near the bottom and the most recent stations near the top. Annotations show major changes in survey sampling design.</w:t>
      </w:r>
    </w:p>
    <w:p w14:paraId="7D20CE56" w14:textId="77777777" w:rsidR="00A7160C" w:rsidRDefault="00A7160C" w:rsidP="00A7160C">
      <w:pPr>
        <w:rPr>
          <w:rStyle w:val="normaltextrun"/>
          <w:rFonts w:ascii="Arial" w:hAnsi="Arial" w:cs="Arial"/>
          <w:color w:val="000000"/>
          <w:sz w:val="20"/>
          <w:szCs w:val="20"/>
          <w:shd w:val="clear" w:color="auto" w:fill="FFFFFF"/>
        </w:rPr>
      </w:pPr>
    </w:p>
    <w:p w14:paraId="6E98C6B4" w14:textId="77777777" w:rsidR="00A7160C" w:rsidRDefault="00A7160C" w:rsidP="00A7160C">
      <w:pPr>
        <w:jc w:val="center"/>
        <w:rPr>
          <w:rFonts w:ascii="Arial" w:hAnsi="Arial" w:cs="Arial"/>
          <w:b/>
          <w:sz w:val="20"/>
          <w:szCs w:val="20"/>
        </w:rPr>
      </w:pPr>
      <w:r>
        <w:rPr>
          <w:rFonts w:ascii="Arial" w:hAnsi="Arial" w:cs="Arial"/>
          <w:b/>
          <w:noProof/>
          <w:sz w:val="20"/>
          <w:szCs w:val="20"/>
          <w:lang w:eastAsia="en-CA"/>
        </w:rPr>
        <w:lastRenderedPageBreak/>
        <w:drawing>
          <wp:inline distT="0" distB="0" distL="0" distR="0" wp14:anchorId="78A3B0C1" wp14:editId="3AC0D054">
            <wp:extent cx="4038600" cy="3600450"/>
            <wp:effectExtent l="0" t="0" r="0" b="0"/>
            <wp:docPr id="3" name="Picture 3" descr="C:\Users\allainrn\AppData\Local\Microsoft\Windows\INetCache\Content.MSO\B5252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inrn\AppData\Local\Microsoft\Windows\INetCache\Content.MSO\B5252EE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3600450"/>
                    </a:xfrm>
                    <a:prstGeom prst="rect">
                      <a:avLst/>
                    </a:prstGeom>
                    <a:noFill/>
                    <a:ln>
                      <a:noFill/>
                    </a:ln>
                  </pic:spPr>
                </pic:pic>
              </a:graphicData>
            </a:graphic>
          </wp:inline>
        </w:drawing>
      </w:r>
    </w:p>
    <w:p w14:paraId="760BE531"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rPr>
        <w:t>Figure 2</w:t>
      </w:r>
      <w:r>
        <w:rPr>
          <w:rStyle w:val="normaltextrun"/>
          <w:rFonts w:ascii="Arial" w:hAnsi="Arial" w:cs="Arial"/>
          <w:color w:val="000000"/>
          <w:sz w:val="20"/>
          <w:shd w:val="clear" w:color="auto" w:fill="FFFFFF"/>
        </w:rPr>
        <w:t xml:space="preserve">.  </w:t>
      </w:r>
      <w:r w:rsidRPr="00A7160C">
        <w:rPr>
          <w:rStyle w:val="normaltextrun"/>
          <w:rFonts w:ascii="Arial" w:hAnsi="Arial" w:cs="Arial"/>
          <w:color w:val="000000"/>
          <w:sz w:val="20"/>
          <w:shd w:val="clear" w:color="auto" w:fill="FFFFFF"/>
        </w:rPr>
        <w:t xml:space="preserve"> Proportion of tows rejected on the first attempt during the 2007 to 2019 snow crab surveys.</w:t>
      </w:r>
      <w:r w:rsidRPr="00A7160C">
        <w:rPr>
          <w:rStyle w:val="eop"/>
          <w:rFonts w:ascii="Arial" w:hAnsi="Arial" w:cs="Arial"/>
          <w:color w:val="000000"/>
          <w:sz w:val="20"/>
          <w:shd w:val="clear" w:color="auto" w:fill="FFFFFF"/>
        </w:rPr>
        <w:t> </w:t>
      </w:r>
    </w:p>
    <w:p w14:paraId="4164881B" w14:textId="77777777" w:rsidR="00A7160C" w:rsidRDefault="00A7160C" w:rsidP="00A7160C">
      <w:pPr>
        <w:rPr>
          <w:rStyle w:val="eop"/>
          <w:rFonts w:ascii="Arial" w:hAnsi="Arial" w:cs="Arial"/>
          <w:color w:val="000000"/>
          <w:sz w:val="20"/>
          <w:shd w:val="clear" w:color="auto" w:fill="FFFFFF"/>
        </w:rPr>
      </w:pPr>
    </w:p>
    <w:p w14:paraId="48C63EA9" w14:textId="77777777" w:rsidR="00A7160C" w:rsidRDefault="00A7160C" w:rsidP="00C163A0">
      <w:pPr>
        <w:jc w:val="center"/>
        <w:rPr>
          <w:rStyle w:val="eop"/>
          <w:rFonts w:ascii="Arial" w:hAnsi="Arial" w:cs="Arial"/>
          <w:color w:val="000000"/>
          <w:sz w:val="20"/>
          <w:shd w:val="clear" w:color="auto" w:fill="FFFFFF"/>
        </w:rPr>
      </w:pPr>
      <w:r>
        <w:rPr>
          <w:rStyle w:val="eop"/>
          <w:rFonts w:ascii="Arial" w:hAnsi="Arial" w:cs="Arial"/>
          <w:noProof/>
          <w:color w:val="000000"/>
          <w:sz w:val="20"/>
          <w:shd w:val="clear" w:color="auto" w:fill="FFFFFF"/>
          <w:lang w:eastAsia="en-CA"/>
        </w:rPr>
        <w:lastRenderedPageBreak/>
        <w:drawing>
          <wp:inline distT="0" distB="0" distL="0" distR="0" wp14:anchorId="1204F5DE" wp14:editId="635906D6">
            <wp:extent cx="5486400" cy="4648200"/>
            <wp:effectExtent l="0" t="0" r="0" b="0"/>
            <wp:docPr id="4" name="Picture 4" descr="C:\Users\allainrn\AppData\Local\Microsoft\Windows\INetCache\Content.MSO\508534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inrn\AppData\Local\Microsoft\Windows\INetCache\Content.MSO\508534E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648200"/>
                    </a:xfrm>
                    <a:prstGeom prst="rect">
                      <a:avLst/>
                    </a:prstGeom>
                    <a:noFill/>
                    <a:ln>
                      <a:noFill/>
                    </a:ln>
                  </pic:spPr>
                </pic:pic>
              </a:graphicData>
            </a:graphic>
          </wp:inline>
        </w:drawing>
      </w:r>
    </w:p>
    <w:p w14:paraId="785EC4D7"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lang w:val="en-GB"/>
        </w:rPr>
        <w:t>Figure 3</w:t>
      </w:r>
      <w:r>
        <w:rPr>
          <w:rStyle w:val="normaltextrun"/>
          <w:rFonts w:ascii="Arial" w:hAnsi="Arial" w:cs="Arial"/>
          <w:color w:val="000000"/>
          <w:sz w:val="20"/>
          <w:shd w:val="clear" w:color="auto" w:fill="FFFFFF"/>
          <w:lang w:val="en-GB"/>
        </w:rPr>
        <w:t xml:space="preserve">.  </w:t>
      </w:r>
      <w:r w:rsidRPr="00A7160C">
        <w:rPr>
          <w:rStyle w:val="normaltextrun"/>
          <w:rFonts w:ascii="Arial" w:hAnsi="Arial" w:cs="Arial"/>
          <w:color w:val="000000"/>
          <w:sz w:val="20"/>
          <w:shd w:val="clear" w:color="auto" w:fill="FFFFFF"/>
          <w:lang w:val="en-GB"/>
        </w:rPr>
        <w:t>Locations of successful (black) and rejected (red) tows in the 2000 to 2019 snow crab surveys. </w:t>
      </w:r>
      <w:r w:rsidRPr="00A7160C">
        <w:rPr>
          <w:rStyle w:val="eop"/>
          <w:rFonts w:ascii="Arial" w:hAnsi="Arial" w:cs="Arial"/>
          <w:color w:val="000000"/>
          <w:sz w:val="20"/>
          <w:shd w:val="clear" w:color="auto" w:fill="FFFFFF"/>
        </w:rPr>
        <w:t> </w:t>
      </w:r>
    </w:p>
    <w:p w14:paraId="66B25813" w14:textId="77777777" w:rsidR="00A7160C" w:rsidRDefault="00A7160C" w:rsidP="008A2432">
      <w:pPr>
        <w:jc w:val="center"/>
        <w:rPr>
          <w:rStyle w:val="eop"/>
          <w:rFonts w:ascii="Arial" w:hAnsi="Arial" w:cs="Arial"/>
          <w:color w:val="000000"/>
          <w:sz w:val="20"/>
          <w:shd w:val="clear" w:color="auto" w:fill="FFFFFF"/>
        </w:rPr>
      </w:pPr>
    </w:p>
    <w:p w14:paraId="62E9C75D" w14:textId="77777777" w:rsidR="00A7160C" w:rsidRDefault="009B6AE6" w:rsidP="008A2432">
      <w:pPr>
        <w:jc w:val="center"/>
        <w:rPr>
          <w:rStyle w:val="eop"/>
          <w:rFonts w:ascii="Arial" w:hAnsi="Arial" w:cs="Arial"/>
          <w:color w:val="000000"/>
          <w:sz w:val="18"/>
          <w:shd w:val="clear" w:color="auto" w:fill="FFFFFF"/>
        </w:rPr>
      </w:pPr>
      <w:r>
        <w:rPr>
          <w:rStyle w:val="eop"/>
          <w:rFonts w:ascii="Arial" w:hAnsi="Arial" w:cs="Arial"/>
          <w:noProof/>
          <w:color w:val="000000"/>
          <w:sz w:val="18"/>
          <w:shd w:val="clear" w:color="auto" w:fill="FFFFFF"/>
          <w:lang w:eastAsia="en-CA"/>
        </w:rPr>
        <w:lastRenderedPageBreak/>
        <w:drawing>
          <wp:inline distT="0" distB="0" distL="0" distR="0" wp14:anchorId="69681AA1" wp14:editId="59D278FD">
            <wp:extent cx="4908550" cy="4127500"/>
            <wp:effectExtent l="0" t="0" r="6350" b="6350"/>
            <wp:docPr id="5" name="Picture 5" descr="C:\Users\allainrn\AppData\Local\Microsoft\Windows\INetCache\Content.MSO\865BA8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ainrn\AppData\Local\Microsoft\Windows\INetCache\Content.MSO\865BA85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8550" cy="4127500"/>
                    </a:xfrm>
                    <a:prstGeom prst="rect">
                      <a:avLst/>
                    </a:prstGeom>
                    <a:noFill/>
                    <a:ln>
                      <a:noFill/>
                    </a:ln>
                  </pic:spPr>
                </pic:pic>
              </a:graphicData>
            </a:graphic>
          </wp:inline>
        </w:drawing>
      </w:r>
    </w:p>
    <w:p w14:paraId="3D921B4B" w14:textId="0C1E742C" w:rsidR="009B6AE6" w:rsidRDefault="009B6AE6" w:rsidP="00A7160C">
      <w:pPr>
        <w:rPr>
          <w:rStyle w:val="eop"/>
          <w:rFonts w:ascii="Arial" w:hAnsi="Arial" w:cs="Arial"/>
          <w:color w:val="000000"/>
          <w:sz w:val="20"/>
          <w:shd w:val="clear" w:color="auto" w:fill="FFFFFF"/>
        </w:rPr>
      </w:pPr>
      <w:r>
        <w:rPr>
          <w:rStyle w:val="normaltextrun"/>
          <w:rFonts w:ascii="Arial" w:hAnsi="Arial" w:cs="Arial"/>
          <w:bCs/>
          <w:color w:val="000000"/>
          <w:sz w:val="20"/>
          <w:shd w:val="clear" w:color="auto" w:fill="FFFFFF"/>
          <w:lang w:val="en-GB"/>
        </w:rPr>
        <w:t xml:space="preserve">Figure 4.  </w:t>
      </w:r>
      <w:r w:rsidRPr="009B6AE6">
        <w:rPr>
          <w:rStyle w:val="normaltextrun"/>
          <w:rFonts w:ascii="Arial" w:hAnsi="Arial" w:cs="Arial"/>
          <w:color w:val="000000"/>
          <w:sz w:val="20"/>
          <w:shd w:val="clear" w:color="auto" w:fill="FFFFFF"/>
          <w:lang w:val="en-GB"/>
        </w:rPr>
        <w:t xml:space="preserve">Map of survey sampling grids </w:t>
      </w:r>
      <w:r w:rsidR="00201EDB">
        <w:rPr>
          <w:rStyle w:val="normaltextrun"/>
          <w:rFonts w:ascii="Arial" w:hAnsi="Arial" w:cs="Arial"/>
          <w:color w:val="000000"/>
          <w:sz w:val="20"/>
          <w:shd w:val="clear" w:color="auto" w:fill="FFFFFF"/>
          <w:lang w:val="en-GB"/>
        </w:rPr>
        <w:t xml:space="preserve">making up the current survey design, along with the </w:t>
      </w:r>
      <w:r w:rsidRPr="009B6AE6">
        <w:rPr>
          <w:rStyle w:val="normaltextrun"/>
          <w:rFonts w:ascii="Arial" w:hAnsi="Arial" w:cs="Arial"/>
          <w:color w:val="000000"/>
          <w:sz w:val="20"/>
          <w:shd w:val="clear" w:color="auto" w:fill="FFFFFF"/>
          <w:lang w:val="en-GB"/>
        </w:rPr>
        <w:t>total number of sampling station relocations which have occurred within them over survey years 2013-2019. </w:t>
      </w:r>
      <w:r w:rsidRPr="009B6AE6">
        <w:rPr>
          <w:rStyle w:val="eop"/>
          <w:rFonts w:ascii="Arial" w:hAnsi="Arial" w:cs="Arial"/>
          <w:color w:val="000000"/>
          <w:sz w:val="20"/>
          <w:shd w:val="clear" w:color="auto" w:fill="FFFFFF"/>
        </w:rPr>
        <w:t> </w:t>
      </w:r>
    </w:p>
    <w:p w14:paraId="292DE44A" w14:textId="77777777" w:rsidR="009B6AE6" w:rsidRDefault="009B6AE6" w:rsidP="00A7160C">
      <w:pPr>
        <w:rPr>
          <w:rStyle w:val="eop"/>
          <w:rFonts w:ascii="Arial" w:hAnsi="Arial" w:cs="Arial"/>
          <w:color w:val="000000"/>
          <w:sz w:val="20"/>
          <w:shd w:val="clear" w:color="auto" w:fill="FFFFFF"/>
        </w:rPr>
      </w:pPr>
    </w:p>
    <w:p w14:paraId="609BAEC4" w14:textId="77777777" w:rsidR="009B6AE6" w:rsidRDefault="009B6AE6" w:rsidP="00A7160C">
      <w:pPr>
        <w:rPr>
          <w:rStyle w:val="eop"/>
          <w:rFonts w:ascii="Arial" w:hAnsi="Arial" w:cs="Arial"/>
          <w:color w:val="000000"/>
          <w:sz w:val="20"/>
          <w:shd w:val="clear" w:color="auto" w:fill="FFFFFF"/>
        </w:rPr>
      </w:pPr>
    </w:p>
    <w:p w14:paraId="4F8C84C5" w14:textId="77777777" w:rsidR="009B6AE6" w:rsidRPr="009B6AE6" w:rsidRDefault="009B6AE6" w:rsidP="00A7160C">
      <w:pPr>
        <w:rPr>
          <w:rStyle w:val="eop"/>
          <w:rFonts w:ascii="Arial" w:hAnsi="Arial" w:cs="Arial"/>
          <w:color w:val="000000"/>
          <w:sz w:val="16"/>
          <w:shd w:val="clear" w:color="auto" w:fill="FFFFFF"/>
        </w:rPr>
      </w:pPr>
    </w:p>
    <w:p w14:paraId="5CCE6529" w14:textId="77777777" w:rsidR="00A7160C" w:rsidRDefault="00A7160C" w:rsidP="00A7160C">
      <w:pPr>
        <w:jc w:val="center"/>
        <w:rPr>
          <w:rFonts w:ascii="Arial" w:hAnsi="Arial" w:cs="Arial"/>
          <w:b/>
          <w:sz w:val="18"/>
          <w:szCs w:val="20"/>
        </w:rPr>
      </w:pPr>
    </w:p>
    <w:tbl>
      <w:tblPr>
        <w:tblW w:w="0" w:type="dxa"/>
        <w:jc w:val="center"/>
        <w:tblCellMar>
          <w:left w:w="0" w:type="dxa"/>
          <w:right w:w="0" w:type="dxa"/>
        </w:tblCellMar>
        <w:tblLook w:val="04A0" w:firstRow="1" w:lastRow="0" w:firstColumn="1" w:lastColumn="0" w:noHBand="0" w:noVBand="1"/>
      </w:tblPr>
      <w:tblGrid>
        <w:gridCol w:w="4710"/>
        <w:gridCol w:w="4650"/>
      </w:tblGrid>
      <w:tr w:rsidR="009B6AE6" w:rsidRPr="009B6AE6" w14:paraId="03BC5CD7" w14:textId="77777777" w:rsidTr="00C163A0">
        <w:trPr>
          <w:jc w:val="center"/>
        </w:trPr>
        <w:tc>
          <w:tcPr>
            <w:tcW w:w="4710" w:type="dxa"/>
            <w:shd w:val="clear" w:color="auto" w:fill="auto"/>
            <w:hideMark/>
          </w:tcPr>
          <w:p w14:paraId="750BCFCD"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lastRenderedPageBreak/>
              <w:drawing>
                <wp:inline distT="0" distB="0" distL="0" distR="0" wp14:anchorId="7A786E54" wp14:editId="792D8659">
                  <wp:extent cx="2800350" cy="2705100"/>
                  <wp:effectExtent l="0" t="0" r="0" b="0"/>
                  <wp:docPr id="6" name="Picture 6" descr="C:\Users\allainrn\AppData\Local\Microsoft\Windows\INetCache\Content.MSO\4B3203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lainrn\AppData\Local\Microsoft\Windows\INetCache\Content.MSO\4B32039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shd w:val="clear" w:color="auto" w:fill="auto"/>
            <w:hideMark/>
          </w:tcPr>
          <w:p w14:paraId="612FD99E"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6287EBA8" wp14:editId="13687875">
                  <wp:extent cx="2705100" cy="2705100"/>
                  <wp:effectExtent l="0" t="0" r="0" b="0"/>
                  <wp:docPr id="7" name="Picture 7" descr="C:\Users\allainrn\AppData\Local\Microsoft\Windows\INetCache\Content.MSO\54517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ainrn\AppData\Local\Microsoft\Windows\INetCache\Content.MSO\54517B61.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0D94327E" w14:textId="77777777" w:rsidTr="00C163A0">
        <w:trPr>
          <w:jc w:val="center"/>
        </w:trPr>
        <w:tc>
          <w:tcPr>
            <w:tcW w:w="4710" w:type="dxa"/>
            <w:shd w:val="clear" w:color="auto" w:fill="auto"/>
            <w:hideMark/>
          </w:tcPr>
          <w:p w14:paraId="6C4260CC"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29E1CD9D" wp14:editId="5699C0D9">
                  <wp:extent cx="2800350" cy="2705100"/>
                  <wp:effectExtent l="0" t="0" r="0" b="0"/>
                  <wp:docPr id="8" name="Picture 8" descr="C:\Users\allainrn\AppData\Local\Microsoft\Windows\INetCache\Content.MSO\A672B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lainrn\AppData\Local\Microsoft\Windows\INetCache\Content.MSO\A672B517.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shd w:val="clear" w:color="auto" w:fill="auto"/>
            <w:hideMark/>
          </w:tcPr>
          <w:p w14:paraId="498850E5"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6388233D" wp14:editId="78BCD644">
                  <wp:extent cx="2800350" cy="2705100"/>
                  <wp:effectExtent l="0" t="0" r="0" b="0"/>
                  <wp:docPr id="9" name="Picture 9" descr="C:\Users\allainrn\AppData\Local\Microsoft\Windows\INetCache\Content.MSO\C8EF3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ainrn\AppData\Local\Microsoft\Windows\INetCache\Content.MSO\C8EF363D.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77CCEBA3" w14:textId="77777777" w:rsidTr="00C163A0">
        <w:trPr>
          <w:jc w:val="center"/>
        </w:trPr>
        <w:tc>
          <w:tcPr>
            <w:tcW w:w="9360" w:type="dxa"/>
            <w:gridSpan w:val="2"/>
            <w:shd w:val="clear" w:color="auto" w:fill="auto"/>
            <w:hideMark/>
          </w:tcPr>
          <w:p w14:paraId="0961C253" w14:textId="77777777" w:rsidR="009B6AE6" w:rsidRDefault="009B6AE6" w:rsidP="009B6AE6">
            <w:pPr>
              <w:spacing w:after="0" w:line="240" w:lineRule="auto"/>
              <w:textAlignment w:val="baseline"/>
              <w:rPr>
                <w:rFonts w:ascii="Arial" w:eastAsia="Times New Roman" w:hAnsi="Arial" w:cs="Arial"/>
                <w:bCs/>
                <w:sz w:val="20"/>
                <w:szCs w:val="24"/>
                <w:lang w:val="en-GB" w:eastAsia="fr-CA"/>
              </w:rPr>
            </w:pPr>
          </w:p>
          <w:p w14:paraId="0668A6A0" w14:textId="77777777" w:rsidR="009B6AE6" w:rsidRPr="009B6AE6" w:rsidRDefault="009B6AE6" w:rsidP="009B6AE6">
            <w:pPr>
              <w:spacing w:after="0" w:line="240" w:lineRule="auto"/>
              <w:textAlignment w:val="baseline"/>
              <w:rPr>
                <w:rFonts w:ascii="Arial" w:eastAsia="Times New Roman" w:hAnsi="Arial" w:cs="Arial"/>
                <w:sz w:val="18"/>
                <w:szCs w:val="18"/>
                <w:lang w:eastAsia="fr-CA"/>
              </w:rPr>
            </w:pPr>
            <w:commentRangeStart w:id="17"/>
            <w:r w:rsidRPr="009B6AE6">
              <w:rPr>
                <w:rFonts w:ascii="Arial" w:eastAsia="Times New Roman" w:hAnsi="Arial" w:cs="Arial"/>
                <w:bCs/>
                <w:sz w:val="20"/>
                <w:szCs w:val="24"/>
                <w:lang w:val="en-GB" w:eastAsia="fr-CA"/>
              </w:rPr>
              <w:t>Figure 5</w:t>
            </w:r>
            <w:commentRangeEnd w:id="17"/>
            <w:r w:rsidR="001D4F22">
              <w:rPr>
                <w:rStyle w:val="CommentReference"/>
              </w:rPr>
              <w:commentReference w:id="17"/>
            </w:r>
            <w:r>
              <w:rPr>
                <w:rFonts w:ascii="Arial" w:eastAsia="Times New Roman" w:hAnsi="Arial" w:cs="Arial"/>
                <w:sz w:val="20"/>
                <w:szCs w:val="24"/>
                <w:lang w:val="en-GB" w:eastAsia="fr-CA"/>
              </w:rPr>
              <w:t xml:space="preserve">.  </w:t>
            </w:r>
            <w:r w:rsidRPr="009B6AE6">
              <w:rPr>
                <w:rFonts w:ascii="Arial" w:eastAsia="Times New Roman" w:hAnsi="Arial" w:cs="Arial"/>
                <w:sz w:val="20"/>
                <w:szCs w:val="24"/>
                <w:lang w:val="en-GB" w:eastAsia="fr-CA"/>
              </w:rPr>
              <w:t>Ratio between densities of survey grids which contain survey stations which have moved over 2013 to 2020, over those whose stations have remained fixed, for four groups of snow crab: male instar VIII males (top left), females instar VIII (top right), mature females (bottom left) and commercial males (bottom right).</w:t>
            </w:r>
            <w:r w:rsidRPr="009B6AE6">
              <w:rPr>
                <w:rFonts w:ascii="Arial" w:eastAsia="Times New Roman" w:hAnsi="Arial" w:cs="Arial"/>
                <w:sz w:val="20"/>
                <w:szCs w:val="24"/>
                <w:lang w:eastAsia="fr-CA"/>
              </w:rPr>
              <w:t> </w:t>
            </w:r>
          </w:p>
        </w:tc>
      </w:tr>
    </w:tbl>
    <w:p w14:paraId="0B78D02B" w14:textId="77777777" w:rsidR="009B6AE6" w:rsidRPr="00A7160C" w:rsidRDefault="009B6AE6" w:rsidP="00A7160C">
      <w:pPr>
        <w:jc w:val="center"/>
        <w:rPr>
          <w:rFonts w:ascii="Arial" w:hAnsi="Arial" w:cs="Arial"/>
          <w:b/>
          <w:sz w:val="18"/>
          <w:szCs w:val="20"/>
        </w:rPr>
      </w:pPr>
    </w:p>
    <w:sectPr w:rsidR="009B6AE6" w:rsidRPr="00A7160C" w:rsidSect="00007028">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Rondeau, Amélie" w:date="2021-01-18T13:13:00Z" w:initials="RA">
    <w:p w14:paraId="08651141" w14:textId="5F34FFFC" w:rsidR="00AB5898" w:rsidRDefault="00AB5898">
      <w:pPr>
        <w:pStyle w:val="CommentText"/>
      </w:pPr>
      <w:r>
        <w:rPr>
          <w:rStyle w:val="CommentReference"/>
        </w:rPr>
        <w:annotationRef/>
      </w:r>
      <w:r>
        <w:t>Info on new design or new stations could be added in either the title of the Table or as footnote. Do not need a column on its own</w:t>
      </w:r>
    </w:p>
  </w:comment>
  <w:comment w:id="13" w:author="Rondeau, Amélie" w:date="2021-01-18T13:11:00Z" w:initials="RA">
    <w:p w14:paraId="74DD9880" w14:textId="27AEAD00" w:rsidR="00AB5898" w:rsidRDefault="00AB5898">
      <w:pPr>
        <w:pStyle w:val="CommentText"/>
      </w:pPr>
      <w:r>
        <w:rPr>
          <w:rStyle w:val="CommentReference"/>
        </w:rPr>
        <w:annotationRef/>
      </w:r>
      <w:r>
        <w:t>Units</w:t>
      </w:r>
    </w:p>
  </w:comment>
  <w:comment w:id="14" w:author="Rondeau, Amélie" w:date="2021-01-18T13:10:00Z" w:initials="RA">
    <w:p w14:paraId="31B743A1" w14:textId="0BE632EB" w:rsidR="00AB5898" w:rsidRDefault="00AB5898">
      <w:pPr>
        <w:pStyle w:val="CommentText"/>
      </w:pPr>
      <w:r>
        <w:rPr>
          <w:rStyle w:val="CommentReference"/>
        </w:rPr>
        <w:annotationRef/>
      </w:r>
      <w:r>
        <w:t>Maybe add equivalency in km in brackets</w:t>
      </w:r>
    </w:p>
  </w:comment>
  <w:comment w:id="15" w:author="Rondeau, Amélie" w:date="2021-01-18T13:11:00Z" w:initials="RA">
    <w:p w14:paraId="324F4B53" w14:textId="5B3CB5B1" w:rsidR="00AB5898" w:rsidRDefault="00AB5898">
      <w:pPr>
        <w:pStyle w:val="CommentText"/>
      </w:pPr>
      <w:r>
        <w:rPr>
          <w:rStyle w:val="CommentReference"/>
        </w:rPr>
        <w:annotationRef/>
      </w:r>
      <w:r>
        <w:t>Cannot have empty cells</w:t>
      </w:r>
    </w:p>
  </w:comment>
  <w:comment w:id="17" w:author="Rondeau, Amélie" w:date="2021-01-18T13:07:00Z" w:initials="RA">
    <w:p w14:paraId="76B50551" w14:textId="3900BC6C" w:rsidR="00AB5898" w:rsidRDefault="00AB5898">
      <w:pPr>
        <w:pStyle w:val="CommentText"/>
      </w:pPr>
      <w:r>
        <w:rPr>
          <w:rStyle w:val="CommentReference"/>
        </w:rPr>
        <w:annotationRef/>
      </w:r>
      <w:r>
        <w:t>Axis info not visible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651141" w15:done="0"/>
  <w15:commentEx w15:paraId="74DD9880" w15:done="0"/>
  <w15:commentEx w15:paraId="31B743A1" w15:done="0"/>
  <w15:commentEx w15:paraId="324F4B53" w15:done="0"/>
  <w15:commentEx w15:paraId="76B5055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EDF78" w14:textId="77777777" w:rsidR="0019669A" w:rsidRDefault="0019669A" w:rsidP="00A2465F">
      <w:pPr>
        <w:spacing w:after="0" w:line="240" w:lineRule="auto"/>
      </w:pPr>
      <w:r>
        <w:separator/>
      </w:r>
    </w:p>
  </w:endnote>
  <w:endnote w:type="continuationSeparator" w:id="0">
    <w:p w14:paraId="4032318B" w14:textId="77777777" w:rsidR="0019669A" w:rsidRDefault="0019669A" w:rsidP="00A2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165DB" w14:textId="77777777" w:rsidR="00AB5898" w:rsidRDefault="00AB5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C5313" w14:textId="77777777" w:rsidR="00AB5898" w:rsidRDefault="00AB5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57498" w14:textId="77777777" w:rsidR="00AB5898" w:rsidRDefault="00AB58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092320"/>
      <w:docPartObj>
        <w:docPartGallery w:val="Page Numbers (Bottom of Page)"/>
        <w:docPartUnique/>
      </w:docPartObj>
    </w:sdtPr>
    <w:sdtEndPr>
      <w:rPr>
        <w:noProof/>
      </w:rPr>
    </w:sdtEndPr>
    <w:sdtContent>
      <w:p w14:paraId="0BB3DF6D" w14:textId="27A47C13" w:rsidR="00AB5898" w:rsidRDefault="00AB5898">
        <w:pPr>
          <w:pStyle w:val="Footer"/>
          <w:jc w:val="center"/>
        </w:pPr>
        <w:r>
          <w:fldChar w:fldCharType="begin"/>
        </w:r>
        <w:r>
          <w:instrText xml:space="preserve"> PAGE   \* MERGEFORMAT </w:instrText>
        </w:r>
        <w:r>
          <w:fldChar w:fldCharType="separate"/>
        </w:r>
        <w:r w:rsidR="00993A57">
          <w:rPr>
            <w:noProof/>
          </w:rPr>
          <w:t>1</w:t>
        </w:r>
        <w:r>
          <w:rPr>
            <w:noProof/>
          </w:rPr>
          <w:fldChar w:fldCharType="end"/>
        </w:r>
      </w:p>
    </w:sdtContent>
  </w:sdt>
  <w:p w14:paraId="0E8EFEF7" w14:textId="77777777" w:rsidR="00AB5898" w:rsidRDefault="00AB5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8E7CA" w14:textId="77777777" w:rsidR="0019669A" w:rsidRDefault="0019669A" w:rsidP="00A2465F">
      <w:pPr>
        <w:spacing w:after="0" w:line="240" w:lineRule="auto"/>
      </w:pPr>
      <w:r>
        <w:separator/>
      </w:r>
    </w:p>
  </w:footnote>
  <w:footnote w:type="continuationSeparator" w:id="0">
    <w:p w14:paraId="6F5A25DC" w14:textId="77777777" w:rsidR="0019669A" w:rsidRDefault="0019669A" w:rsidP="00A24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72C1" w14:textId="1A5BF9FF" w:rsidR="00AB5898" w:rsidRDefault="00AB5898">
    <w:pPr>
      <w:pStyle w:val="Header"/>
    </w:pPr>
    <w:r>
      <w:rPr>
        <w:noProof/>
      </w:rPr>
      <w:pict w14:anchorId="6DA97E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0" o:spid="_x0000_s2050" type="#_x0000_t136" style="position:absolute;margin-left:0;margin-top:0;width:565.5pt;height:94.25pt;rotation:315;z-index:-251655168;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C9B0B" w14:textId="528C83ED" w:rsidR="00AB5898" w:rsidRDefault="00AB5898">
    <w:pPr>
      <w:pStyle w:val="Header"/>
    </w:pPr>
    <w:r>
      <w:rPr>
        <w:noProof/>
      </w:rPr>
      <w:pict w14:anchorId="2FCFD0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1" o:spid="_x0000_s2051" type="#_x0000_t136" style="position:absolute;margin-left:0;margin-top:0;width:565.5pt;height:94.25pt;rotation:315;z-index:-251653120;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54CFE" w14:textId="20B45C47" w:rsidR="00AB5898" w:rsidRDefault="00AB5898">
    <w:pPr>
      <w:pStyle w:val="Header"/>
    </w:pPr>
    <w:r>
      <w:rPr>
        <w:noProof/>
      </w:rPr>
      <w:pict w14:anchorId="1CCA87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09" o:spid="_x0000_s2049" type="#_x0000_t136" style="position:absolute;margin-left:0;margin-top:0;width:565.5pt;height:94.25pt;rotation:315;z-index:-251657216;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2F974" w14:textId="3A181F5C" w:rsidR="00AB5898" w:rsidRDefault="00AB5898">
    <w:pPr>
      <w:pStyle w:val="Header"/>
    </w:pPr>
    <w:r>
      <w:rPr>
        <w:noProof/>
      </w:rPr>
      <w:pict w14:anchorId="5DAC67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3" o:spid="_x0000_s2053" type="#_x0000_t136" style="position:absolute;margin-left:0;margin-top:0;width:565.5pt;height:94.25pt;rotation:315;z-index:-251649024;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0AF71" w14:textId="5687BF94" w:rsidR="00AB5898" w:rsidRDefault="00AB5898">
    <w:pPr>
      <w:pStyle w:val="Header"/>
    </w:pPr>
    <w:r>
      <w:rPr>
        <w:noProof/>
      </w:rPr>
      <w:pict w14:anchorId="612EA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4" o:spid="_x0000_s2054" type="#_x0000_t136" style="position:absolute;margin-left:0;margin-top:0;width:565.5pt;height:94.25pt;rotation:315;z-index:-251646976;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358F2" w14:textId="0C97A8EF" w:rsidR="00AB5898" w:rsidRDefault="00AB5898">
    <w:pPr>
      <w:pStyle w:val="Header"/>
    </w:pPr>
    <w:r>
      <w:rPr>
        <w:noProof/>
      </w:rPr>
      <w:pict w14:anchorId="036674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2" o:spid="_x0000_s2052" type="#_x0000_t136" style="position:absolute;margin-left:0;margin-top:0;width:565.5pt;height:94.25pt;rotation:315;z-index:-251651072;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9479D"/>
    <w:multiLevelType w:val="hybridMultilevel"/>
    <w:tmpl w:val="4126AF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24E65C3"/>
    <w:multiLevelType w:val="hybridMultilevel"/>
    <w:tmpl w:val="CB6438E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74B639F4"/>
    <w:multiLevelType w:val="hybridMultilevel"/>
    <w:tmpl w:val="4AAC01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tte, Tobie">
    <w15:presenceInfo w15:providerId="AD" w15:userId="S-1-5-21-334392860-1687531001-4089495415-8504"/>
  </w15:person>
  <w15:person w15:author="Rondeau, Amélie">
    <w15:presenceInfo w15:providerId="AD" w15:userId="S-1-5-21-334392860-1687531001-4089495415-15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10"/>
    <w:rsid w:val="00004F01"/>
    <w:rsid w:val="00006A21"/>
    <w:rsid w:val="00007028"/>
    <w:rsid w:val="000671A2"/>
    <w:rsid w:val="000C5332"/>
    <w:rsid w:val="000E7A29"/>
    <w:rsid w:val="00133E76"/>
    <w:rsid w:val="0014647B"/>
    <w:rsid w:val="001551A2"/>
    <w:rsid w:val="00166813"/>
    <w:rsid w:val="00181BD3"/>
    <w:rsid w:val="0019669A"/>
    <w:rsid w:val="001D4F22"/>
    <w:rsid w:val="001E2465"/>
    <w:rsid w:val="00201EDB"/>
    <w:rsid w:val="00234C25"/>
    <w:rsid w:val="00291154"/>
    <w:rsid w:val="002D2050"/>
    <w:rsid w:val="00305474"/>
    <w:rsid w:val="00307229"/>
    <w:rsid w:val="00380AE9"/>
    <w:rsid w:val="003837D8"/>
    <w:rsid w:val="00385073"/>
    <w:rsid w:val="003B1B4A"/>
    <w:rsid w:val="003F0F88"/>
    <w:rsid w:val="00450767"/>
    <w:rsid w:val="00453A8A"/>
    <w:rsid w:val="004A23EF"/>
    <w:rsid w:val="004E2C19"/>
    <w:rsid w:val="004E7DC4"/>
    <w:rsid w:val="00503AE2"/>
    <w:rsid w:val="00517FA6"/>
    <w:rsid w:val="00547D01"/>
    <w:rsid w:val="005D5B50"/>
    <w:rsid w:val="00611DE9"/>
    <w:rsid w:val="00634E3F"/>
    <w:rsid w:val="006B607D"/>
    <w:rsid w:val="006B6843"/>
    <w:rsid w:val="006C705A"/>
    <w:rsid w:val="00775210"/>
    <w:rsid w:val="00821312"/>
    <w:rsid w:val="0085056D"/>
    <w:rsid w:val="008A2432"/>
    <w:rsid w:val="009861F4"/>
    <w:rsid w:val="00993A57"/>
    <w:rsid w:val="009B6AE6"/>
    <w:rsid w:val="009E2B80"/>
    <w:rsid w:val="009F24D4"/>
    <w:rsid w:val="00A2465F"/>
    <w:rsid w:val="00A7160C"/>
    <w:rsid w:val="00A92365"/>
    <w:rsid w:val="00AB131A"/>
    <w:rsid w:val="00AB5898"/>
    <w:rsid w:val="00AF7191"/>
    <w:rsid w:val="00B43B22"/>
    <w:rsid w:val="00B97B8E"/>
    <w:rsid w:val="00BB175F"/>
    <w:rsid w:val="00BF75AF"/>
    <w:rsid w:val="00C14E2F"/>
    <w:rsid w:val="00C163A0"/>
    <w:rsid w:val="00C47978"/>
    <w:rsid w:val="00C631EF"/>
    <w:rsid w:val="00D63641"/>
    <w:rsid w:val="00D72565"/>
    <w:rsid w:val="00EC0358"/>
    <w:rsid w:val="00F969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CE595A2"/>
  <w15:docId w15:val="{CD5DF261-051E-481E-AE7E-9F320606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5F"/>
  </w:style>
  <w:style w:type="paragraph" w:styleId="Footer">
    <w:name w:val="footer"/>
    <w:basedOn w:val="Normal"/>
    <w:link w:val="FooterChar"/>
    <w:uiPriority w:val="99"/>
    <w:unhideWhenUsed/>
    <w:rsid w:val="00A2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5F"/>
  </w:style>
  <w:style w:type="paragraph" w:styleId="ListParagraph">
    <w:name w:val="List Paragraph"/>
    <w:basedOn w:val="Normal"/>
    <w:uiPriority w:val="34"/>
    <w:qFormat/>
    <w:rsid w:val="004E7DC4"/>
    <w:pPr>
      <w:ind w:left="720"/>
      <w:contextualSpacing/>
    </w:pPr>
  </w:style>
  <w:style w:type="paragraph" w:customStyle="1" w:styleId="paragraph">
    <w:name w:val="paragraph"/>
    <w:basedOn w:val="Normal"/>
    <w:rsid w:val="00F969D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F969DD"/>
  </w:style>
  <w:style w:type="character" w:customStyle="1" w:styleId="eop">
    <w:name w:val="eop"/>
    <w:basedOn w:val="DefaultParagraphFont"/>
    <w:rsid w:val="00F969DD"/>
  </w:style>
  <w:style w:type="character" w:customStyle="1" w:styleId="Heading1Char">
    <w:name w:val="Heading 1 Char"/>
    <w:basedOn w:val="DefaultParagraphFont"/>
    <w:link w:val="Heading1"/>
    <w:uiPriority w:val="9"/>
    <w:rsid w:val="009861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61F4"/>
    <w:pPr>
      <w:outlineLvl w:val="9"/>
    </w:pPr>
    <w:rPr>
      <w:lang w:val="en-US"/>
    </w:rPr>
  </w:style>
  <w:style w:type="paragraph" w:styleId="TOC2">
    <w:name w:val="toc 2"/>
    <w:basedOn w:val="Normal"/>
    <w:next w:val="Normal"/>
    <w:autoRedefine/>
    <w:uiPriority w:val="39"/>
    <w:unhideWhenUsed/>
    <w:rsid w:val="009861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61F4"/>
    <w:pPr>
      <w:spacing w:after="100"/>
    </w:pPr>
    <w:rPr>
      <w:rFonts w:eastAsiaTheme="minorEastAsia" w:cs="Times New Roman"/>
      <w:lang w:val="en-US"/>
    </w:rPr>
  </w:style>
  <w:style w:type="paragraph" w:styleId="TOC3">
    <w:name w:val="toc 3"/>
    <w:basedOn w:val="Normal"/>
    <w:next w:val="Normal"/>
    <w:autoRedefine/>
    <w:uiPriority w:val="39"/>
    <w:unhideWhenUsed/>
    <w:rsid w:val="009861F4"/>
    <w:pPr>
      <w:spacing w:after="100"/>
      <w:ind w:left="440"/>
    </w:pPr>
    <w:rPr>
      <w:rFonts w:eastAsiaTheme="minorEastAsia" w:cs="Times New Roman"/>
      <w:lang w:val="en-US"/>
    </w:rPr>
  </w:style>
  <w:style w:type="paragraph" w:customStyle="1" w:styleId="TOCREN">
    <w:name w:val="TOC REN"/>
    <w:basedOn w:val="Normal"/>
    <w:qFormat/>
    <w:rsid w:val="009F24D4"/>
    <w:pPr>
      <w:jc w:val="center"/>
    </w:pPr>
    <w:rPr>
      <w:rFonts w:ascii="Arial" w:hAnsi="Arial" w:cs="Arial"/>
      <w:b/>
      <w:sz w:val="24"/>
    </w:rPr>
  </w:style>
  <w:style w:type="character" w:styleId="Hyperlink">
    <w:name w:val="Hyperlink"/>
    <w:basedOn w:val="DefaultParagraphFont"/>
    <w:uiPriority w:val="99"/>
    <w:unhideWhenUsed/>
    <w:rsid w:val="009F24D4"/>
    <w:rPr>
      <w:color w:val="0563C1" w:themeColor="hyperlink"/>
      <w:u w:val="single"/>
    </w:rPr>
  </w:style>
  <w:style w:type="paragraph" w:styleId="Title">
    <w:name w:val="Title"/>
    <w:basedOn w:val="Normal"/>
    <w:next w:val="Normal"/>
    <w:link w:val="TitleChar"/>
    <w:uiPriority w:val="10"/>
    <w:qFormat/>
    <w:rsid w:val="00166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1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97B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B8E"/>
    <w:rPr>
      <w:rFonts w:ascii="Lucida Grande" w:hAnsi="Lucida Grande" w:cs="Lucida Grande"/>
      <w:sz w:val="18"/>
      <w:szCs w:val="18"/>
    </w:rPr>
  </w:style>
  <w:style w:type="paragraph" w:styleId="NoSpacing">
    <w:name w:val="No Spacing"/>
    <w:uiPriority w:val="1"/>
    <w:qFormat/>
    <w:rsid w:val="008A2432"/>
    <w:pPr>
      <w:spacing w:after="0" w:line="240" w:lineRule="auto"/>
    </w:pPr>
  </w:style>
  <w:style w:type="character" w:styleId="CommentReference">
    <w:name w:val="annotation reference"/>
    <w:basedOn w:val="DefaultParagraphFont"/>
    <w:uiPriority w:val="99"/>
    <w:semiHidden/>
    <w:unhideWhenUsed/>
    <w:rsid w:val="00821312"/>
    <w:rPr>
      <w:sz w:val="16"/>
      <w:szCs w:val="16"/>
    </w:rPr>
  </w:style>
  <w:style w:type="paragraph" w:styleId="CommentText">
    <w:name w:val="annotation text"/>
    <w:basedOn w:val="Normal"/>
    <w:link w:val="CommentTextChar"/>
    <w:uiPriority w:val="99"/>
    <w:semiHidden/>
    <w:unhideWhenUsed/>
    <w:rsid w:val="00821312"/>
    <w:pPr>
      <w:spacing w:line="240" w:lineRule="auto"/>
    </w:pPr>
    <w:rPr>
      <w:sz w:val="20"/>
      <w:szCs w:val="20"/>
    </w:rPr>
  </w:style>
  <w:style w:type="character" w:customStyle="1" w:styleId="CommentTextChar">
    <w:name w:val="Comment Text Char"/>
    <w:basedOn w:val="DefaultParagraphFont"/>
    <w:link w:val="CommentText"/>
    <w:uiPriority w:val="99"/>
    <w:semiHidden/>
    <w:rsid w:val="00821312"/>
    <w:rPr>
      <w:sz w:val="20"/>
      <w:szCs w:val="20"/>
    </w:rPr>
  </w:style>
  <w:style w:type="paragraph" w:styleId="CommentSubject">
    <w:name w:val="annotation subject"/>
    <w:basedOn w:val="CommentText"/>
    <w:next w:val="CommentText"/>
    <w:link w:val="CommentSubjectChar"/>
    <w:uiPriority w:val="99"/>
    <w:semiHidden/>
    <w:unhideWhenUsed/>
    <w:rsid w:val="00821312"/>
    <w:rPr>
      <w:b/>
      <w:bCs/>
    </w:rPr>
  </w:style>
  <w:style w:type="character" w:customStyle="1" w:styleId="CommentSubjectChar">
    <w:name w:val="Comment Subject Char"/>
    <w:basedOn w:val="CommentTextChar"/>
    <w:link w:val="CommentSubject"/>
    <w:uiPriority w:val="99"/>
    <w:semiHidden/>
    <w:rsid w:val="00821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790">
      <w:bodyDiv w:val="1"/>
      <w:marLeft w:val="0"/>
      <w:marRight w:val="0"/>
      <w:marTop w:val="0"/>
      <w:marBottom w:val="0"/>
      <w:divBdr>
        <w:top w:val="none" w:sz="0" w:space="0" w:color="auto"/>
        <w:left w:val="none" w:sz="0" w:space="0" w:color="auto"/>
        <w:bottom w:val="none" w:sz="0" w:space="0" w:color="auto"/>
        <w:right w:val="none" w:sz="0" w:space="0" w:color="auto"/>
      </w:divBdr>
      <w:divsChild>
        <w:div w:id="915897185">
          <w:marLeft w:val="0"/>
          <w:marRight w:val="0"/>
          <w:marTop w:val="0"/>
          <w:marBottom w:val="0"/>
          <w:divBdr>
            <w:top w:val="none" w:sz="0" w:space="0" w:color="auto"/>
            <w:left w:val="none" w:sz="0" w:space="0" w:color="auto"/>
            <w:bottom w:val="none" w:sz="0" w:space="0" w:color="auto"/>
            <w:right w:val="none" w:sz="0" w:space="0" w:color="auto"/>
          </w:divBdr>
          <w:divsChild>
            <w:div w:id="253248972">
              <w:marLeft w:val="0"/>
              <w:marRight w:val="0"/>
              <w:marTop w:val="0"/>
              <w:marBottom w:val="0"/>
              <w:divBdr>
                <w:top w:val="none" w:sz="0" w:space="0" w:color="auto"/>
                <w:left w:val="none" w:sz="0" w:space="0" w:color="auto"/>
                <w:bottom w:val="none" w:sz="0" w:space="0" w:color="auto"/>
                <w:right w:val="none" w:sz="0" w:space="0" w:color="auto"/>
              </w:divBdr>
            </w:div>
          </w:divsChild>
        </w:div>
        <w:div w:id="602806287">
          <w:marLeft w:val="0"/>
          <w:marRight w:val="0"/>
          <w:marTop w:val="0"/>
          <w:marBottom w:val="0"/>
          <w:divBdr>
            <w:top w:val="none" w:sz="0" w:space="0" w:color="auto"/>
            <w:left w:val="none" w:sz="0" w:space="0" w:color="auto"/>
            <w:bottom w:val="none" w:sz="0" w:space="0" w:color="auto"/>
            <w:right w:val="none" w:sz="0" w:space="0" w:color="auto"/>
          </w:divBdr>
          <w:divsChild>
            <w:div w:id="1532960257">
              <w:marLeft w:val="0"/>
              <w:marRight w:val="0"/>
              <w:marTop w:val="0"/>
              <w:marBottom w:val="0"/>
              <w:divBdr>
                <w:top w:val="none" w:sz="0" w:space="0" w:color="auto"/>
                <w:left w:val="none" w:sz="0" w:space="0" w:color="auto"/>
                <w:bottom w:val="none" w:sz="0" w:space="0" w:color="auto"/>
                <w:right w:val="none" w:sz="0" w:space="0" w:color="auto"/>
              </w:divBdr>
            </w:div>
          </w:divsChild>
        </w:div>
        <w:div w:id="136184937">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 w:id="2072343662">
          <w:marLeft w:val="0"/>
          <w:marRight w:val="0"/>
          <w:marTop w:val="0"/>
          <w:marBottom w:val="0"/>
          <w:divBdr>
            <w:top w:val="none" w:sz="0" w:space="0" w:color="auto"/>
            <w:left w:val="none" w:sz="0" w:space="0" w:color="auto"/>
            <w:bottom w:val="none" w:sz="0" w:space="0" w:color="auto"/>
            <w:right w:val="none" w:sz="0" w:space="0" w:color="auto"/>
          </w:divBdr>
          <w:divsChild>
            <w:div w:id="1029718791">
              <w:marLeft w:val="0"/>
              <w:marRight w:val="0"/>
              <w:marTop w:val="0"/>
              <w:marBottom w:val="0"/>
              <w:divBdr>
                <w:top w:val="none" w:sz="0" w:space="0" w:color="auto"/>
                <w:left w:val="none" w:sz="0" w:space="0" w:color="auto"/>
                <w:bottom w:val="none" w:sz="0" w:space="0" w:color="auto"/>
                <w:right w:val="none" w:sz="0" w:space="0" w:color="auto"/>
              </w:divBdr>
            </w:div>
          </w:divsChild>
        </w:div>
        <w:div w:id="763376643">
          <w:marLeft w:val="0"/>
          <w:marRight w:val="0"/>
          <w:marTop w:val="0"/>
          <w:marBottom w:val="0"/>
          <w:divBdr>
            <w:top w:val="none" w:sz="0" w:space="0" w:color="auto"/>
            <w:left w:val="none" w:sz="0" w:space="0" w:color="auto"/>
            <w:bottom w:val="none" w:sz="0" w:space="0" w:color="auto"/>
            <w:right w:val="none" w:sz="0" w:space="0" w:color="auto"/>
          </w:divBdr>
          <w:divsChild>
            <w:div w:id="1002200749">
              <w:marLeft w:val="0"/>
              <w:marRight w:val="0"/>
              <w:marTop w:val="0"/>
              <w:marBottom w:val="0"/>
              <w:divBdr>
                <w:top w:val="none" w:sz="0" w:space="0" w:color="auto"/>
                <w:left w:val="none" w:sz="0" w:space="0" w:color="auto"/>
                <w:bottom w:val="none" w:sz="0" w:space="0" w:color="auto"/>
                <w:right w:val="none" w:sz="0" w:space="0" w:color="auto"/>
              </w:divBdr>
            </w:div>
          </w:divsChild>
        </w:div>
        <w:div w:id="996808264">
          <w:marLeft w:val="0"/>
          <w:marRight w:val="0"/>
          <w:marTop w:val="0"/>
          <w:marBottom w:val="0"/>
          <w:divBdr>
            <w:top w:val="none" w:sz="0" w:space="0" w:color="auto"/>
            <w:left w:val="none" w:sz="0" w:space="0" w:color="auto"/>
            <w:bottom w:val="none" w:sz="0" w:space="0" w:color="auto"/>
            <w:right w:val="none" w:sz="0" w:space="0" w:color="auto"/>
          </w:divBdr>
          <w:divsChild>
            <w:div w:id="1595625726">
              <w:marLeft w:val="0"/>
              <w:marRight w:val="0"/>
              <w:marTop w:val="0"/>
              <w:marBottom w:val="0"/>
              <w:divBdr>
                <w:top w:val="none" w:sz="0" w:space="0" w:color="auto"/>
                <w:left w:val="none" w:sz="0" w:space="0" w:color="auto"/>
                <w:bottom w:val="none" w:sz="0" w:space="0" w:color="auto"/>
                <w:right w:val="none" w:sz="0" w:space="0" w:color="auto"/>
              </w:divBdr>
            </w:div>
          </w:divsChild>
        </w:div>
        <w:div w:id="930969119">
          <w:marLeft w:val="0"/>
          <w:marRight w:val="0"/>
          <w:marTop w:val="0"/>
          <w:marBottom w:val="0"/>
          <w:divBdr>
            <w:top w:val="none" w:sz="0" w:space="0" w:color="auto"/>
            <w:left w:val="none" w:sz="0" w:space="0" w:color="auto"/>
            <w:bottom w:val="none" w:sz="0" w:space="0" w:color="auto"/>
            <w:right w:val="none" w:sz="0" w:space="0" w:color="auto"/>
          </w:divBdr>
          <w:divsChild>
            <w:div w:id="1769155291">
              <w:marLeft w:val="0"/>
              <w:marRight w:val="0"/>
              <w:marTop w:val="0"/>
              <w:marBottom w:val="0"/>
              <w:divBdr>
                <w:top w:val="none" w:sz="0" w:space="0" w:color="auto"/>
                <w:left w:val="none" w:sz="0" w:space="0" w:color="auto"/>
                <w:bottom w:val="none" w:sz="0" w:space="0" w:color="auto"/>
                <w:right w:val="none" w:sz="0" w:space="0" w:color="auto"/>
              </w:divBdr>
            </w:div>
          </w:divsChild>
        </w:div>
        <w:div w:id="1926263185">
          <w:marLeft w:val="0"/>
          <w:marRight w:val="0"/>
          <w:marTop w:val="0"/>
          <w:marBottom w:val="0"/>
          <w:divBdr>
            <w:top w:val="none" w:sz="0" w:space="0" w:color="auto"/>
            <w:left w:val="none" w:sz="0" w:space="0" w:color="auto"/>
            <w:bottom w:val="none" w:sz="0" w:space="0" w:color="auto"/>
            <w:right w:val="none" w:sz="0" w:space="0" w:color="auto"/>
          </w:divBdr>
          <w:divsChild>
            <w:div w:id="766660333">
              <w:marLeft w:val="0"/>
              <w:marRight w:val="0"/>
              <w:marTop w:val="0"/>
              <w:marBottom w:val="0"/>
              <w:divBdr>
                <w:top w:val="none" w:sz="0" w:space="0" w:color="auto"/>
                <w:left w:val="none" w:sz="0" w:space="0" w:color="auto"/>
                <w:bottom w:val="none" w:sz="0" w:space="0" w:color="auto"/>
                <w:right w:val="none" w:sz="0" w:space="0" w:color="auto"/>
              </w:divBdr>
            </w:div>
          </w:divsChild>
        </w:div>
        <w:div w:id="324284418">
          <w:marLeft w:val="0"/>
          <w:marRight w:val="0"/>
          <w:marTop w:val="0"/>
          <w:marBottom w:val="0"/>
          <w:divBdr>
            <w:top w:val="none" w:sz="0" w:space="0" w:color="auto"/>
            <w:left w:val="none" w:sz="0" w:space="0" w:color="auto"/>
            <w:bottom w:val="none" w:sz="0" w:space="0" w:color="auto"/>
            <w:right w:val="none" w:sz="0" w:space="0" w:color="auto"/>
          </w:divBdr>
          <w:divsChild>
            <w:div w:id="1631086042">
              <w:marLeft w:val="0"/>
              <w:marRight w:val="0"/>
              <w:marTop w:val="0"/>
              <w:marBottom w:val="0"/>
              <w:divBdr>
                <w:top w:val="none" w:sz="0" w:space="0" w:color="auto"/>
                <w:left w:val="none" w:sz="0" w:space="0" w:color="auto"/>
                <w:bottom w:val="none" w:sz="0" w:space="0" w:color="auto"/>
                <w:right w:val="none" w:sz="0" w:space="0" w:color="auto"/>
              </w:divBdr>
            </w:div>
          </w:divsChild>
        </w:div>
        <w:div w:id="1107114132">
          <w:marLeft w:val="0"/>
          <w:marRight w:val="0"/>
          <w:marTop w:val="0"/>
          <w:marBottom w:val="0"/>
          <w:divBdr>
            <w:top w:val="none" w:sz="0" w:space="0" w:color="auto"/>
            <w:left w:val="none" w:sz="0" w:space="0" w:color="auto"/>
            <w:bottom w:val="none" w:sz="0" w:space="0" w:color="auto"/>
            <w:right w:val="none" w:sz="0" w:space="0" w:color="auto"/>
          </w:divBdr>
          <w:divsChild>
            <w:div w:id="1635332795">
              <w:marLeft w:val="0"/>
              <w:marRight w:val="0"/>
              <w:marTop w:val="0"/>
              <w:marBottom w:val="0"/>
              <w:divBdr>
                <w:top w:val="none" w:sz="0" w:space="0" w:color="auto"/>
                <w:left w:val="none" w:sz="0" w:space="0" w:color="auto"/>
                <w:bottom w:val="none" w:sz="0" w:space="0" w:color="auto"/>
                <w:right w:val="none" w:sz="0" w:space="0" w:color="auto"/>
              </w:divBdr>
            </w:div>
          </w:divsChild>
        </w:div>
        <w:div w:id="1872180458">
          <w:marLeft w:val="0"/>
          <w:marRight w:val="0"/>
          <w:marTop w:val="0"/>
          <w:marBottom w:val="0"/>
          <w:divBdr>
            <w:top w:val="none" w:sz="0" w:space="0" w:color="auto"/>
            <w:left w:val="none" w:sz="0" w:space="0" w:color="auto"/>
            <w:bottom w:val="none" w:sz="0" w:space="0" w:color="auto"/>
            <w:right w:val="none" w:sz="0" w:space="0" w:color="auto"/>
          </w:divBdr>
          <w:divsChild>
            <w:div w:id="510338323">
              <w:marLeft w:val="0"/>
              <w:marRight w:val="0"/>
              <w:marTop w:val="0"/>
              <w:marBottom w:val="0"/>
              <w:divBdr>
                <w:top w:val="none" w:sz="0" w:space="0" w:color="auto"/>
                <w:left w:val="none" w:sz="0" w:space="0" w:color="auto"/>
                <w:bottom w:val="none" w:sz="0" w:space="0" w:color="auto"/>
                <w:right w:val="none" w:sz="0" w:space="0" w:color="auto"/>
              </w:divBdr>
            </w:div>
          </w:divsChild>
        </w:div>
        <w:div w:id="161435543">
          <w:marLeft w:val="0"/>
          <w:marRight w:val="0"/>
          <w:marTop w:val="0"/>
          <w:marBottom w:val="0"/>
          <w:divBdr>
            <w:top w:val="none" w:sz="0" w:space="0" w:color="auto"/>
            <w:left w:val="none" w:sz="0" w:space="0" w:color="auto"/>
            <w:bottom w:val="none" w:sz="0" w:space="0" w:color="auto"/>
            <w:right w:val="none" w:sz="0" w:space="0" w:color="auto"/>
          </w:divBdr>
          <w:divsChild>
            <w:div w:id="200290915">
              <w:marLeft w:val="0"/>
              <w:marRight w:val="0"/>
              <w:marTop w:val="0"/>
              <w:marBottom w:val="0"/>
              <w:divBdr>
                <w:top w:val="none" w:sz="0" w:space="0" w:color="auto"/>
                <w:left w:val="none" w:sz="0" w:space="0" w:color="auto"/>
                <w:bottom w:val="none" w:sz="0" w:space="0" w:color="auto"/>
                <w:right w:val="none" w:sz="0" w:space="0" w:color="auto"/>
              </w:divBdr>
            </w:div>
          </w:divsChild>
        </w:div>
        <w:div w:id="676663812">
          <w:marLeft w:val="0"/>
          <w:marRight w:val="0"/>
          <w:marTop w:val="0"/>
          <w:marBottom w:val="0"/>
          <w:divBdr>
            <w:top w:val="none" w:sz="0" w:space="0" w:color="auto"/>
            <w:left w:val="none" w:sz="0" w:space="0" w:color="auto"/>
            <w:bottom w:val="none" w:sz="0" w:space="0" w:color="auto"/>
            <w:right w:val="none" w:sz="0" w:space="0" w:color="auto"/>
          </w:divBdr>
          <w:divsChild>
            <w:div w:id="15885236">
              <w:marLeft w:val="0"/>
              <w:marRight w:val="0"/>
              <w:marTop w:val="0"/>
              <w:marBottom w:val="0"/>
              <w:divBdr>
                <w:top w:val="none" w:sz="0" w:space="0" w:color="auto"/>
                <w:left w:val="none" w:sz="0" w:space="0" w:color="auto"/>
                <w:bottom w:val="none" w:sz="0" w:space="0" w:color="auto"/>
                <w:right w:val="none" w:sz="0" w:space="0" w:color="auto"/>
              </w:divBdr>
            </w:div>
          </w:divsChild>
        </w:div>
        <w:div w:id="1493328967">
          <w:marLeft w:val="0"/>
          <w:marRight w:val="0"/>
          <w:marTop w:val="0"/>
          <w:marBottom w:val="0"/>
          <w:divBdr>
            <w:top w:val="none" w:sz="0" w:space="0" w:color="auto"/>
            <w:left w:val="none" w:sz="0" w:space="0" w:color="auto"/>
            <w:bottom w:val="none" w:sz="0" w:space="0" w:color="auto"/>
            <w:right w:val="none" w:sz="0" w:space="0" w:color="auto"/>
          </w:divBdr>
          <w:divsChild>
            <w:div w:id="850991201">
              <w:marLeft w:val="0"/>
              <w:marRight w:val="0"/>
              <w:marTop w:val="0"/>
              <w:marBottom w:val="0"/>
              <w:divBdr>
                <w:top w:val="none" w:sz="0" w:space="0" w:color="auto"/>
                <w:left w:val="none" w:sz="0" w:space="0" w:color="auto"/>
                <w:bottom w:val="none" w:sz="0" w:space="0" w:color="auto"/>
                <w:right w:val="none" w:sz="0" w:space="0" w:color="auto"/>
              </w:divBdr>
            </w:div>
          </w:divsChild>
        </w:div>
        <w:div w:id="1733696048">
          <w:marLeft w:val="0"/>
          <w:marRight w:val="0"/>
          <w:marTop w:val="0"/>
          <w:marBottom w:val="0"/>
          <w:divBdr>
            <w:top w:val="none" w:sz="0" w:space="0" w:color="auto"/>
            <w:left w:val="none" w:sz="0" w:space="0" w:color="auto"/>
            <w:bottom w:val="none" w:sz="0" w:space="0" w:color="auto"/>
            <w:right w:val="none" w:sz="0" w:space="0" w:color="auto"/>
          </w:divBdr>
          <w:divsChild>
            <w:div w:id="507136154">
              <w:marLeft w:val="0"/>
              <w:marRight w:val="0"/>
              <w:marTop w:val="0"/>
              <w:marBottom w:val="0"/>
              <w:divBdr>
                <w:top w:val="none" w:sz="0" w:space="0" w:color="auto"/>
                <w:left w:val="none" w:sz="0" w:space="0" w:color="auto"/>
                <w:bottom w:val="none" w:sz="0" w:space="0" w:color="auto"/>
                <w:right w:val="none" w:sz="0" w:space="0" w:color="auto"/>
              </w:divBdr>
            </w:div>
          </w:divsChild>
        </w:div>
        <w:div w:id="1626618056">
          <w:marLeft w:val="0"/>
          <w:marRight w:val="0"/>
          <w:marTop w:val="0"/>
          <w:marBottom w:val="0"/>
          <w:divBdr>
            <w:top w:val="none" w:sz="0" w:space="0" w:color="auto"/>
            <w:left w:val="none" w:sz="0" w:space="0" w:color="auto"/>
            <w:bottom w:val="none" w:sz="0" w:space="0" w:color="auto"/>
            <w:right w:val="none" w:sz="0" w:space="0" w:color="auto"/>
          </w:divBdr>
          <w:divsChild>
            <w:div w:id="855077605">
              <w:marLeft w:val="0"/>
              <w:marRight w:val="0"/>
              <w:marTop w:val="0"/>
              <w:marBottom w:val="0"/>
              <w:divBdr>
                <w:top w:val="none" w:sz="0" w:space="0" w:color="auto"/>
                <w:left w:val="none" w:sz="0" w:space="0" w:color="auto"/>
                <w:bottom w:val="none" w:sz="0" w:space="0" w:color="auto"/>
                <w:right w:val="none" w:sz="0" w:space="0" w:color="auto"/>
              </w:divBdr>
            </w:div>
          </w:divsChild>
        </w:div>
        <w:div w:id="2130782710">
          <w:marLeft w:val="0"/>
          <w:marRight w:val="0"/>
          <w:marTop w:val="0"/>
          <w:marBottom w:val="0"/>
          <w:divBdr>
            <w:top w:val="none" w:sz="0" w:space="0" w:color="auto"/>
            <w:left w:val="none" w:sz="0" w:space="0" w:color="auto"/>
            <w:bottom w:val="none" w:sz="0" w:space="0" w:color="auto"/>
            <w:right w:val="none" w:sz="0" w:space="0" w:color="auto"/>
          </w:divBdr>
          <w:divsChild>
            <w:div w:id="1504970382">
              <w:marLeft w:val="0"/>
              <w:marRight w:val="0"/>
              <w:marTop w:val="0"/>
              <w:marBottom w:val="0"/>
              <w:divBdr>
                <w:top w:val="none" w:sz="0" w:space="0" w:color="auto"/>
                <w:left w:val="none" w:sz="0" w:space="0" w:color="auto"/>
                <w:bottom w:val="none" w:sz="0" w:space="0" w:color="auto"/>
                <w:right w:val="none" w:sz="0" w:space="0" w:color="auto"/>
              </w:divBdr>
            </w:div>
          </w:divsChild>
        </w:div>
        <w:div w:id="983461675">
          <w:marLeft w:val="0"/>
          <w:marRight w:val="0"/>
          <w:marTop w:val="0"/>
          <w:marBottom w:val="0"/>
          <w:divBdr>
            <w:top w:val="none" w:sz="0" w:space="0" w:color="auto"/>
            <w:left w:val="none" w:sz="0" w:space="0" w:color="auto"/>
            <w:bottom w:val="none" w:sz="0" w:space="0" w:color="auto"/>
            <w:right w:val="none" w:sz="0" w:space="0" w:color="auto"/>
          </w:divBdr>
          <w:divsChild>
            <w:div w:id="1246645782">
              <w:marLeft w:val="0"/>
              <w:marRight w:val="0"/>
              <w:marTop w:val="0"/>
              <w:marBottom w:val="0"/>
              <w:divBdr>
                <w:top w:val="none" w:sz="0" w:space="0" w:color="auto"/>
                <w:left w:val="none" w:sz="0" w:space="0" w:color="auto"/>
                <w:bottom w:val="none" w:sz="0" w:space="0" w:color="auto"/>
                <w:right w:val="none" w:sz="0" w:space="0" w:color="auto"/>
              </w:divBdr>
            </w:div>
          </w:divsChild>
        </w:div>
        <w:div w:id="1563565061">
          <w:marLeft w:val="0"/>
          <w:marRight w:val="0"/>
          <w:marTop w:val="0"/>
          <w:marBottom w:val="0"/>
          <w:divBdr>
            <w:top w:val="none" w:sz="0" w:space="0" w:color="auto"/>
            <w:left w:val="none" w:sz="0" w:space="0" w:color="auto"/>
            <w:bottom w:val="none" w:sz="0" w:space="0" w:color="auto"/>
            <w:right w:val="none" w:sz="0" w:space="0" w:color="auto"/>
          </w:divBdr>
          <w:divsChild>
            <w:div w:id="2102989544">
              <w:marLeft w:val="0"/>
              <w:marRight w:val="0"/>
              <w:marTop w:val="0"/>
              <w:marBottom w:val="0"/>
              <w:divBdr>
                <w:top w:val="none" w:sz="0" w:space="0" w:color="auto"/>
                <w:left w:val="none" w:sz="0" w:space="0" w:color="auto"/>
                <w:bottom w:val="none" w:sz="0" w:space="0" w:color="auto"/>
                <w:right w:val="none" w:sz="0" w:space="0" w:color="auto"/>
              </w:divBdr>
            </w:div>
          </w:divsChild>
        </w:div>
        <w:div w:id="1798789664">
          <w:marLeft w:val="0"/>
          <w:marRight w:val="0"/>
          <w:marTop w:val="0"/>
          <w:marBottom w:val="0"/>
          <w:divBdr>
            <w:top w:val="none" w:sz="0" w:space="0" w:color="auto"/>
            <w:left w:val="none" w:sz="0" w:space="0" w:color="auto"/>
            <w:bottom w:val="none" w:sz="0" w:space="0" w:color="auto"/>
            <w:right w:val="none" w:sz="0" w:space="0" w:color="auto"/>
          </w:divBdr>
          <w:divsChild>
            <w:div w:id="2056466038">
              <w:marLeft w:val="0"/>
              <w:marRight w:val="0"/>
              <w:marTop w:val="0"/>
              <w:marBottom w:val="0"/>
              <w:divBdr>
                <w:top w:val="none" w:sz="0" w:space="0" w:color="auto"/>
                <w:left w:val="none" w:sz="0" w:space="0" w:color="auto"/>
                <w:bottom w:val="none" w:sz="0" w:space="0" w:color="auto"/>
                <w:right w:val="none" w:sz="0" w:space="0" w:color="auto"/>
              </w:divBdr>
            </w:div>
          </w:divsChild>
        </w:div>
        <w:div w:id="1326476862">
          <w:marLeft w:val="0"/>
          <w:marRight w:val="0"/>
          <w:marTop w:val="0"/>
          <w:marBottom w:val="0"/>
          <w:divBdr>
            <w:top w:val="none" w:sz="0" w:space="0" w:color="auto"/>
            <w:left w:val="none" w:sz="0" w:space="0" w:color="auto"/>
            <w:bottom w:val="none" w:sz="0" w:space="0" w:color="auto"/>
            <w:right w:val="none" w:sz="0" w:space="0" w:color="auto"/>
          </w:divBdr>
          <w:divsChild>
            <w:div w:id="641885590">
              <w:marLeft w:val="0"/>
              <w:marRight w:val="0"/>
              <w:marTop w:val="0"/>
              <w:marBottom w:val="0"/>
              <w:divBdr>
                <w:top w:val="none" w:sz="0" w:space="0" w:color="auto"/>
                <w:left w:val="none" w:sz="0" w:space="0" w:color="auto"/>
                <w:bottom w:val="none" w:sz="0" w:space="0" w:color="auto"/>
                <w:right w:val="none" w:sz="0" w:space="0" w:color="auto"/>
              </w:divBdr>
            </w:div>
          </w:divsChild>
        </w:div>
        <w:div w:id="1068961816">
          <w:marLeft w:val="0"/>
          <w:marRight w:val="0"/>
          <w:marTop w:val="0"/>
          <w:marBottom w:val="0"/>
          <w:divBdr>
            <w:top w:val="none" w:sz="0" w:space="0" w:color="auto"/>
            <w:left w:val="none" w:sz="0" w:space="0" w:color="auto"/>
            <w:bottom w:val="none" w:sz="0" w:space="0" w:color="auto"/>
            <w:right w:val="none" w:sz="0" w:space="0" w:color="auto"/>
          </w:divBdr>
          <w:divsChild>
            <w:div w:id="1755471773">
              <w:marLeft w:val="0"/>
              <w:marRight w:val="0"/>
              <w:marTop w:val="0"/>
              <w:marBottom w:val="0"/>
              <w:divBdr>
                <w:top w:val="none" w:sz="0" w:space="0" w:color="auto"/>
                <w:left w:val="none" w:sz="0" w:space="0" w:color="auto"/>
                <w:bottom w:val="none" w:sz="0" w:space="0" w:color="auto"/>
                <w:right w:val="none" w:sz="0" w:space="0" w:color="auto"/>
              </w:divBdr>
            </w:div>
          </w:divsChild>
        </w:div>
        <w:div w:id="2032147737">
          <w:marLeft w:val="0"/>
          <w:marRight w:val="0"/>
          <w:marTop w:val="0"/>
          <w:marBottom w:val="0"/>
          <w:divBdr>
            <w:top w:val="none" w:sz="0" w:space="0" w:color="auto"/>
            <w:left w:val="none" w:sz="0" w:space="0" w:color="auto"/>
            <w:bottom w:val="none" w:sz="0" w:space="0" w:color="auto"/>
            <w:right w:val="none" w:sz="0" w:space="0" w:color="auto"/>
          </w:divBdr>
          <w:divsChild>
            <w:div w:id="1848903814">
              <w:marLeft w:val="0"/>
              <w:marRight w:val="0"/>
              <w:marTop w:val="0"/>
              <w:marBottom w:val="0"/>
              <w:divBdr>
                <w:top w:val="none" w:sz="0" w:space="0" w:color="auto"/>
                <w:left w:val="none" w:sz="0" w:space="0" w:color="auto"/>
                <w:bottom w:val="none" w:sz="0" w:space="0" w:color="auto"/>
                <w:right w:val="none" w:sz="0" w:space="0" w:color="auto"/>
              </w:divBdr>
            </w:div>
          </w:divsChild>
        </w:div>
        <w:div w:id="702830141">
          <w:marLeft w:val="0"/>
          <w:marRight w:val="0"/>
          <w:marTop w:val="0"/>
          <w:marBottom w:val="0"/>
          <w:divBdr>
            <w:top w:val="none" w:sz="0" w:space="0" w:color="auto"/>
            <w:left w:val="none" w:sz="0" w:space="0" w:color="auto"/>
            <w:bottom w:val="none" w:sz="0" w:space="0" w:color="auto"/>
            <w:right w:val="none" w:sz="0" w:space="0" w:color="auto"/>
          </w:divBdr>
          <w:divsChild>
            <w:div w:id="1561943608">
              <w:marLeft w:val="0"/>
              <w:marRight w:val="0"/>
              <w:marTop w:val="0"/>
              <w:marBottom w:val="0"/>
              <w:divBdr>
                <w:top w:val="none" w:sz="0" w:space="0" w:color="auto"/>
                <w:left w:val="none" w:sz="0" w:space="0" w:color="auto"/>
                <w:bottom w:val="none" w:sz="0" w:space="0" w:color="auto"/>
                <w:right w:val="none" w:sz="0" w:space="0" w:color="auto"/>
              </w:divBdr>
            </w:div>
          </w:divsChild>
        </w:div>
        <w:div w:id="739519966">
          <w:marLeft w:val="0"/>
          <w:marRight w:val="0"/>
          <w:marTop w:val="0"/>
          <w:marBottom w:val="0"/>
          <w:divBdr>
            <w:top w:val="none" w:sz="0" w:space="0" w:color="auto"/>
            <w:left w:val="none" w:sz="0" w:space="0" w:color="auto"/>
            <w:bottom w:val="none" w:sz="0" w:space="0" w:color="auto"/>
            <w:right w:val="none" w:sz="0" w:space="0" w:color="auto"/>
          </w:divBdr>
          <w:divsChild>
            <w:div w:id="140775459">
              <w:marLeft w:val="0"/>
              <w:marRight w:val="0"/>
              <w:marTop w:val="0"/>
              <w:marBottom w:val="0"/>
              <w:divBdr>
                <w:top w:val="none" w:sz="0" w:space="0" w:color="auto"/>
                <w:left w:val="none" w:sz="0" w:space="0" w:color="auto"/>
                <w:bottom w:val="none" w:sz="0" w:space="0" w:color="auto"/>
                <w:right w:val="none" w:sz="0" w:space="0" w:color="auto"/>
              </w:divBdr>
            </w:div>
          </w:divsChild>
        </w:div>
        <w:div w:id="720713610">
          <w:marLeft w:val="0"/>
          <w:marRight w:val="0"/>
          <w:marTop w:val="0"/>
          <w:marBottom w:val="0"/>
          <w:divBdr>
            <w:top w:val="none" w:sz="0" w:space="0" w:color="auto"/>
            <w:left w:val="none" w:sz="0" w:space="0" w:color="auto"/>
            <w:bottom w:val="none" w:sz="0" w:space="0" w:color="auto"/>
            <w:right w:val="none" w:sz="0" w:space="0" w:color="auto"/>
          </w:divBdr>
          <w:divsChild>
            <w:div w:id="638535479">
              <w:marLeft w:val="0"/>
              <w:marRight w:val="0"/>
              <w:marTop w:val="0"/>
              <w:marBottom w:val="0"/>
              <w:divBdr>
                <w:top w:val="none" w:sz="0" w:space="0" w:color="auto"/>
                <w:left w:val="none" w:sz="0" w:space="0" w:color="auto"/>
                <w:bottom w:val="none" w:sz="0" w:space="0" w:color="auto"/>
                <w:right w:val="none" w:sz="0" w:space="0" w:color="auto"/>
              </w:divBdr>
            </w:div>
          </w:divsChild>
        </w:div>
        <w:div w:id="781535694">
          <w:marLeft w:val="0"/>
          <w:marRight w:val="0"/>
          <w:marTop w:val="0"/>
          <w:marBottom w:val="0"/>
          <w:divBdr>
            <w:top w:val="none" w:sz="0" w:space="0" w:color="auto"/>
            <w:left w:val="none" w:sz="0" w:space="0" w:color="auto"/>
            <w:bottom w:val="none" w:sz="0" w:space="0" w:color="auto"/>
            <w:right w:val="none" w:sz="0" w:space="0" w:color="auto"/>
          </w:divBdr>
          <w:divsChild>
            <w:div w:id="1193230735">
              <w:marLeft w:val="0"/>
              <w:marRight w:val="0"/>
              <w:marTop w:val="0"/>
              <w:marBottom w:val="0"/>
              <w:divBdr>
                <w:top w:val="none" w:sz="0" w:space="0" w:color="auto"/>
                <w:left w:val="none" w:sz="0" w:space="0" w:color="auto"/>
                <w:bottom w:val="none" w:sz="0" w:space="0" w:color="auto"/>
                <w:right w:val="none" w:sz="0" w:space="0" w:color="auto"/>
              </w:divBdr>
            </w:div>
          </w:divsChild>
        </w:div>
        <w:div w:id="2038461388">
          <w:marLeft w:val="0"/>
          <w:marRight w:val="0"/>
          <w:marTop w:val="0"/>
          <w:marBottom w:val="0"/>
          <w:divBdr>
            <w:top w:val="none" w:sz="0" w:space="0" w:color="auto"/>
            <w:left w:val="none" w:sz="0" w:space="0" w:color="auto"/>
            <w:bottom w:val="none" w:sz="0" w:space="0" w:color="auto"/>
            <w:right w:val="none" w:sz="0" w:space="0" w:color="auto"/>
          </w:divBdr>
          <w:divsChild>
            <w:div w:id="1937863438">
              <w:marLeft w:val="0"/>
              <w:marRight w:val="0"/>
              <w:marTop w:val="0"/>
              <w:marBottom w:val="0"/>
              <w:divBdr>
                <w:top w:val="none" w:sz="0" w:space="0" w:color="auto"/>
                <w:left w:val="none" w:sz="0" w:space="0" w:color="auto"/>
                <w:bottom w:val="none" w:sz="0" w:space="0" w:color="auto"/>
                <w:right w:val="none" w:sz="0" w:space="0" w:color="auto"/>
              </w:divBdr>
            </w:div>
          </w:divsChild>
        </w:div>
        <w:div w:id="1848278733">
          <w:marLeft w:val="0"/>
          <w:marRight w:val="0"/>
          <w:marTop w:val="0"/>
          <w:marBottom w:val="0"/>
          <w:divBdr>
            <w:top w:val="none" w:sz="0" w:space="0" w:color="auto"/>
            <w:left w:val="none" w:sz="0" w:space="0" w:color="auto"/>
            <w:bottom w:val="none" w:sz="0" w:space="0" w:color="auto"/>
            <w:right w:val="none" w:sz="0" w:space="0" w:color="auto"/>
          </w:divBdr>
          <w:divsChild>
            <w:div w:id="64957192">
              <w:marLeft w:val="0"/>
              <w:marRight w:val="0"/>
              <w:marTop w:val="0"/>
              <w:marBottom w:val="0"/>
              <w:divBdr>
                <w:top w:val="none" w:sz="0" w:space="0" w:color="auto"/>
                <w:left w:val="none" w:sz="0" w:space="0" w:color="auto"/>
                <w:bottom w:val="none" w:sz="0" w:space="0" w:color="auto"/>
                <w:right w:val="none" w:sz="0" w:space="0" w:color="auto"/>
              </w:divBdr>
            </w:div>
          </w:divsChild>
        </w:div>
        <w:div w:id="1024936809">
          <w:marLeft w:val="0"/>
          <w:marRight w:val="0"/>
          <w:marTop w:val="0"/>
          <w:marBottom w:val="0"/>
          <w:divBdr>
            <w:top w:val="none" w:sz="0" w:space="0" w:color="auto"/>
            <w:left w:val="none" w:sz="0" w:space="0" w:color="auto"/>
            <w:bottom w:val="none" w:sz="0" w:space="0" w:color="auto"/>
            <w:right w:val="none" w:sz="0" w:space="0" w:color="auto"/>
          </w:divBdr>
          <w:divsChild>
            <w:div w:id="977416627">
              <w:marLeft w:val="0"/>
              <w:marRight w:val="0"/>
              <w:marTop w:val="0"/>
              <w:marBottom w:val="0"/>
              <w:divBdr>
                <w:top w:val="none" w:sz="0" w:space="0" w:color="auto"/>
                <w:left w:val="none" w:sz="0" w:space="0" w:color="auto"/>
                <w:bottom w:val="none" w:sz="0" w:space="0" w:color="auto"/>
                <w:right w:val="none" w:sz="0" w:space="0" w:color="auto"/>
              </w:divBdr>
            </w:div>
          </w:divsChild>
        </w:div>
        <w:div w:id="274406197">
          <w:marLeft w:val="0"/>
          <w:marRight w:val="0"/>
          <w:marTop w:val="0"/>
          <w:marBottom w:val="0"/>
          <w:divBdr>
            <w:top w:val="none" w:sz="0" w:space="0" w:color="auto"/>
            <w:left w:val="none" w:sz="0" w:space="0" w:color="auto"/>
            <w:bottom w:val="none" w:sz="0" w:space="0" w:color="auto"/>
            <w:right w:val="none" w:sz="0" w:space="0" w:color="auto"/>
          </w:divBdr>
          <w:divsChild>
            <w:div w:id="150562784">
              <w:marLeft w:val="0"/>
              <w:marRight w:val="0"/>
              <w:marTop w:val="0"/>
              <w:marBottom w:val="0"/>
              <w:divBdr>
                <w:top w:val="none" w:sz="0" w:space="0" w:color="auto"/>
                <w:left w:val="none" w:sz="0" w:space="0" w:color="auto"/>
                <w:bottom w:val="none" w:sz="0" w:space="0" w:color="auto"/>
                <w:right w:val="none" w:sz="0" w:space="0" w:color="auto"/>
              </w:divBdr>
            </w:div>
          </w:divsChild>
        </w:div>
        <w:div w:id="2103798820">
          <w:marLeft w:val="0"/>
          <w:marRight w:val="0"/>
          <w:marTop w:val="0"/>
          <w:marBottom w:val="0"/>
          <w:divBdr>
            <w:top w:val="none" w:sz="0" w:space="0" w:color="auto"/>
            <w:left w:val="none" w:sz="0" w:space="0" w:color="auto"/>
            <w:bottom w:val="none" w:sz="0" w:space="0" w:color="auto"/>
            <w:right w:val="none" w:sz="0" w:space="0" w:color="auto"/>
          </w:divBdr>
          <w:divsChild>
            <w:div w:id="1177960279">
              <w:marLeft w:val="0"/>
              <w:marRight w:val="0"/>
              <w:marTop w:val="0"/>
              <w:marBottom w:val="0"/>
              <w:divBdr>
                <w:top w:val="none" w:sz="0" w:space="0" w:color="auto"/>
                <w:left w:val="none" w:sz="0" w:space="0" w:color="auto"/>
                <w:bottom w:val="none" w:sz="0" w:space="0" w:color="auto"/>
                <w:right w:val="none" w:sz="0" w:space="0" w:color="auto"/>
              </w:divBdr>
            </w:div>
          </w:divsChild>
        </w:div>
        <w:div w:id="1621717553">
          <w:marLeft w:val="0"/>
          <w:marRight w:val="0"/>
          <w:marTop w:val="0"/>
          <w:marBottom w:val="0"/>
          <w:divBdr>
            <w:top w:val="none" w:sz="0" w:space="0" w:color="auto"/>
            <w:left w:val="none" w:sz="0" w:space="0" w:color="auto"/>
            <w:bottom w:val="none" w:sz="0" w:space="0" w:color="auto"/>
            <w:right w:val="none" w:sz="0" w:space="0" w:color="auto"/>
          </w:divBdr>
          <w:divsChild>
            <w:div w:id="1366062467">
              <w:marLeft w:val="0"/>
              <w:marRight w:val="0"/>
              <w:marTop w:val="0"/>
              <w:marBottom w:val="0"/>
              <w:divBdr>
                <w:top w:val="none" w:sz="0" w:space="0" w:color="auto"/>
                <w:left w:val="none" w:sz="0" w:space="0" w:color="auto"/>
                <w:bottom w:val="none" w:sz="0" w:space="0" w:color="auto"/>
                <w:right w:val="none" w:sz="0" w:space="0" w:color="auto"/>
              </w:divBdr>
            </w:div>
          </w:divsChild>
        </w:div>
        <w:div w:id="1335720498">
          <w:marLeft w:val="0"/>
          <w:marRight w:val="0"/>
          <w:marTop w:val="0"/>
          <w:marBottom w:val="0"/>
          <w:divBdr>
            <w:top w:val="none" w:sz="0" w:space="0" w:color="auto"/>
            <w:left w:val="none" w:sz="0" w:space="0" w:color="auto"/>
            <w:bottom w:val="none" w:sz="0" w:space="0" w:color="auto"/>
            <w:right w:val="none" w:sz="0" w:space="0" w:color="auto"/>
          </w:divBdr>
          <w:divsChild>
            <w:div w:id="1610625099">
              <w:marLeft w:val="0"/>
              <w:marRight w:val="0"/>
              <w:marTop w:val="0"/>
              <w:marBottom w:val="0"/>
              <w:divBdr>
                <w:top w:val="none" w:sz="0" w:space="0" w:color="auto"/>
                <w:left w:val="none" w:sz="0" w:space="0" w:color="auto"/>
                <w:bottom w:val="none" w:sz="0" w:space="0" w:color="auto"/>
                <w:right w:val="none" w:sz="0" w:space="0" w:color="auto"/>
              </w:divBdr>
            </w:div>
          </w:divsChild>
        </w:div>
        <w:div w:id="326978979">
          <w:marLeft w:val="0"/>
          <w:marRight w:val="0"/>
          <w:marTop w:val="0"/>
          <w:marBottom w:val="0"/>
          <w:divBdr>
            <w:top w:val="none" w:sz="0" w:space="0" w:color="auto"/>
            <w:left w:val="none" w:sz="0" w:space="0" w:color="auto"/>
            <w:bottom w:val="none" w:sz="0" w:space="0" w:color="auto"/>
            <w:right w:val="none" w:sz="0" w:space="0" w:color="auto"/>
          </w:divBdr>
          <w:divsChild>
            <w:div w:id="152576396">
              <w:marLeft w:val="0"/>
              <w:marRight w:val="0"/>
              <w:marTop w:val="0"/>
              <w:marBottom w:val="0"/>
              <w:divBdr>
                <w:top w:val="none" w:sz="0" w:space="0" w:color="auto"/>
                <w:left w:val="none" w:sz="0" w:space="0" w:color="auto"/>
                <w:bottom w:val="none" w:sz="0" w:space="0" w:color="auto"/>
                <w:right w:val="none" w:sz="0" w:space="0" w:color="auto"/>
              </w:divBdr>
            </w:div>
          </w:divsChild>
        </w:div>
        <w:div w:id="1660227053">
          <w:marLeft w:val="0"/>
          <w:marRight w:val="0"/>
          <w:marTop w:val="0"/>
          <w:marBottom w:val="0"/>
          <w:divBdr>
            <w:top w:val="none" w:sz="0" w:space="0" w:color="auto"/>
            <w:left w:val="none" w:sz="0" w:space="0" w:color="auto"/>
            <w:bottom w:val="none" w:sz="0" w:space="0" w:color="auto"/>
            <w:right w:val="none" w:sz="0" w:space="0" w:color="auto"/>
          </w:divBdr>
          <w:divsChild>
            <w:div w:id="383408424">
              <w:marLeft w:val="0"/>
              <w:marRight w:val="0"/>
              <w:marTop w:val="0"/>
              <w:marBottom w:val="0"/>
              <w:divBdr>
                <w:top w:val="none" w:sz="0" w:space="0" w:color="auto"/>
                <w:left w:val="none" w:sz="0" w:space="0" w:color="auto"/>
                <w:bottom w:val="none" w:sz="0" w:space="0" w:color="auto"/>
                <w:right w:val="none" w:sz="0" w:space="0" w:color="auto"/>
              </w:divBdr>
            </w:div>
          </w:divsChild>
        </w:div>
        <w:div w:id="1076829781">
          <w:marLeft w:val="0"/>
          <w:marRight w:val="0"/>
          <w:marTop w:val="0"/>
          <w:marBottom w:val="0"/>
          <w:divBdr>
            <w:top w:val="none" w:sz="0" w:space="0" w:color="auto"/>
            <w:left w:val="none" w:sz="0" w:space="0" w:color="auto"/>
            <w:bottom w:val="none" w:sz="0" w:space="0" w:color="auto"/>
            <w:right w:val="none" w:sz="0" w:space="0" w:color="auto"/>
          </w:divBdr>
          <w:divsChild>
            <w:div w:id="1012990908">
              <w:marLeft w:val="0"/>
              <w:marRight w:val="0"/>
              <w:marTop w:val="0"/>
              <w:marBottom w:val="0"/>
              <w:divBdr>
                <w:top w:val="none" w:sz="0" w:space="0" w:color="auto"/>
                <w:left w:val="none" w:sz="0" w:space="0" w:color="auto"/>
                <w:bottom w:val="none" w:sz="0" w:space="0" w:color="auto"/>
                <w:right w:val="none" w:sz="0" w:space="0" w:color="auto"/>
              </w:divBdr>
            </w:div>
          </w:divsChild>
        </w:div>
        <w:div w:id="1925338436">
          <w:marLeft w:val="0"/>
          <w:marRight w:val="0"/>
          <w:marTop w:val="0"/>
          <w:marBottom w:val="0"/>
          <w:divBdr>
            <w:top w:val="none" w:sz="0" w:space="0" w:color="auto"/>
            <w:left w:val="none" w:sz="0" w:space="0" w:color="auto"/>
            <w:bottom w:val="none" w:sz="0" w:space="0" w:color="auto"/>
            <w:right w:val="none" w:sz="0" w:space="0" w:color="auto"/>
          </w:divBdr>
          <w:divsChild>
            <w:div w:id="617414742">
              <w:marLeft w:val="0"/>
              <w:marRight w:val="0"/>
              <w:marTop w:val="0"/>
              <w:marBottom w:val="0"/>
              <w:divBdr>
                <w:top w:val="none" w:sz="0" w:space="0" w:color="auto"/>
                <w:left w:val="none" w:sz="0" w:space="0" w:color="auto"/>
                <w:bottom w:val="none" w:sz="0" w:space="0" w:color="auto"/>
                <w:right w:val="none" w:sz="0" w:space="0" w:color="auto"/>
              </w:divBdr>
            </w:div>
          </w:divsChild>
        </w:div>
        <w:div w:id="1413549070">
          <w:marLeft w:val="0"/>
          <w:marRight w:val="0"/>
          <w:marTop w:val="0"/>
          <w:marBottom w:val="0"/>
          <w:divBdr>
            <w:top w:val="none" w:sz="0" w:space="0" w:color="auto"/>
            <w:left w:val="none" w:sz="0" w:space="0" w:color="auto"/>
            <w:bottom w:val="none" w:sz="0" w:space="0" w:color="auto"/>
            <w:right w:val="none" w:sz="0" w:space="0" w:color="auto"/>
          </w:divBdr>
          <w:divsChild>
            <w:div w:id="959603080">
              <w:marLeft w:val="0"/>
              <w:marRight w:val="0"/>
              <w:marTop w:val="0"/>
              <w:marBottom w:val="0"/>
              <w:divBdr>
                <w:top w:val="none" w:sz="0" w:space="0" w:color="auto"/>
                <w:left w:val="none" w:sz="0" w:space="0" w:color="auto"/>
                <w:bottom w:val="none" w:sz="0" w:space="0" w:color="auto"/>
                <w:right w:val="none" w:sz="0" w:space="0" w:color="auto"/>
              </w:divBdr>
            </w:div>
          </w:divsChild>
        </w:div>
        <w:div w:id="1467744409">
          <w:marLeft w:val="0"/>
          <w:marRight w:val="0"/>
          <w:marTop w:val="0"/>
          <w:marBottom w:val="0"/>
          <w:divBdr>
            <w:top w:val="none" w:sz="0" w:space="0" w:color="auto"/>
            <w:left w:val="none" w:sz="0" w:space="0" w:color="auto"/>
            <w:bottom w:val="none" w:sz="0" w:space="0" w:color="auto"/>
            <w:right w:val="none" w:sz="0" w:space="0" w:color="auto"/>
          </w:divBdr>
          <w:divsChild>
            <w:div w:id="1873028378">
              <w:marLeft w:val="0"/>
              <w:marRight w:val="0"/>
              <w:marTop w:val="0"/>
              <w:marBottom w:val="0"/>
              <w:divBdr>
                <w:top w:val="none" w:sz="0" w:space="0" w:color="auto"/>
                <w:left w:val="none" w:sz="0" w:space="0" w:color="auto"/>
                <w:bottom w:val="none" w:sz="0" w:space="0" w:color="auto"/>
                <w:right w:val="none" w:sz="0" w:space="0" w:color="auto"/>
              </w:divBdr>
            </w:div>
          </w:divsChild>
        </w:div>
        <w:div w:id="1951929428">
          <w:marLeft w:val="0"/>
          <w:marRight w:val="0"/>
          <w:marTop w:val="0"/>
          <w:marBottom w:val="0"/>
          <w:divBdr>
            <w:top w:val="none" w:sz="0" w:space="0" w:color="auto"/>
            <w:left w:val="none" w:sz="0" w:space="0" w:color="auto"/>
            <w:bottom w:val="none" w:sz="0" w:space="0" w:color="auto"/>
            <w:right w:val="none" w:sz="0" w:space="0" w:color="auto"/>
          </w:divBdr>
          <w:divsChild>
            <w:div w:id="1718698025">
              <w:marLeft w:val="0"/>
              <w:marRight w:val="0"/>
              <w:marTop w:val="0"/>
              <w:marBottom w:val="0"/>
              <w:divBdr>
                <w:top w:val="none" w:sz="0" w:space="0" w:color="auto"/>
                <w:left w:val="none" w:sz="0" w:space="0" w:color="auto"/>
                <w:bottom w:val="none" w:sz="0" w:space="0" w:color="auto"/>
                <w:right w:val="none" w:sz="0" w:space="0" w:color="auto"/>
              </w:divBdr>
            </w:div>
          </w:divsChild>
        </w:div>
        <w:div w:id="2055350241">
          <w:marLeft w:val="0"/>
          <w:marRight w:val="0"/>
          <w:marTop w:val="0"/>
          <w:marBottom w:val="0"/>
          <w:divBdr>
            <w:top w:val="none" w:sz="0" w:space="0" w:color="auto"/>
            <w:left w:val="none" w:sz="0" w:space="0" w:color="auto"/>
            <w:bottom w:val="none" w:sz="0" w:space="0" w:color="auto"/>
            <w:right w:val="none" w:sz="0" w:space="0" w:color="auto"/>
          </w:divBdr>
          <w:divsChild>
            <w:div w:id="1982271182">
              <w:marLeft w:val="0"/>
              <w:marRight w:val="0"/>
              <w:marTop w:val="0"/>
              <w:marBottom w:val="0"/>
              <w:divBdr>
                <w:top w:val="none" w:sz="0" w:space="0" w:color="auto"/>
                <w:left w:val="none" w:sz="0" w:space="0" w:color="auto"/>
                <w:bottom w:val="none" w:sz="0" w:space="0" w:color="auto"/>
                <w:right w:val="none" w:sz="0" w:space="0" w:color="auto"/>
              </w:divBdr>
            </w:div>
          </w:divsChild>
        </w:div>
        <w:div w:id="1228882927">
          <w:marLeft w:val="0"/>
          <w:marRight w:val="0"/>
          <w:marTop w:val="0"/>
          <w:marBottom w:val="0"/>
          <w:divBdr>
            <w:top w:val="none" w:sz="0" w:space="0" w:color="auto"/>
            <w:left w:val="none" w:sz="0" w:space="0" w:color="auto"/>
            <w:bottom w:val="none" w:sz="0" w:space="0" w:color="auto"/>
            <w:right w:val="none" w:sz="0" w:space="0" w:color="auto"/>
          </w:divBdr>
          <w:divsChild>
            <w:div w:id="42560251">
              <w:marLeft w:val="0"/>
              <w:marRight w:val="0"/>
              <w:marTop w:val="0"/>
              <w:marBottom w:val="0"/>
              <w:divBdr>
                <w:top w:val="none" w:sz="0" w:space="0" w:color="auto"/>
                <w:left w:val="none" w:sz="0" w:space="0" w:color="auto"/>
                <w:bottom w:val="none" w:sz="0" w:space="0" w:color="auto"/>
                <w:right w:val="none" w:sz="0" w:space="0" w:color="auto"/>
              </w:divBdr>
            </w:div>
          </w:divsChild>
        </w:div>
        <w:div w:id="1070153054">
          <w:marLeft w:val="0"/>
          <w:marRight w:val="0"/>
          <w:marTop w:val="0"/>
          <w:marBottom w:val="0"/>
          <w:divBdr>
            <w:top w:val="none" w:sz="0" w:space="0" w:color="auto"/>
            <w:left w:val="none" w:sz="0" w:space="0" w:color="auto"/>
            <w:bottom w:val="none" w:sz="0" w:space="0" w:color="auto"/>
            <w:right w:val="none" w:sz="0" w:space="0" w:color="auto"/>
          </w:divBdr>
          <w:divsChild>
            <w:div w:id="902103449">
              <w:marLeft w:val="0"/>
              <w:marRight w:val="0"/>
              <w:marTop w:val="0"/>
              <w:marBottom w:val="0"/>
              <w:divBdr>
                <w:top w:val="none" w:sz="0" w:space="0" w:color="auto"/>
                <w:left w:val="none" w:sz="0" w:space="0" w:color="auto"/>
                <w:bottom w:val="none" w:sz="0" w:space="0" w:color="auto"/>
                <w:right w:val="none" w:sz="0" w:space="0" w:color="auto"/>
              </w:divBdr>
            </w:div>
          </w:divsChild>
        </w:div>
        <w:div w:id="1316497545">
          <w:marLeft w:val="0"/>
          <w:marRight w:val="0"/>
          <w:marTop w:val="0"/>
          <w:marBottom w:val="0"/>
          <w:divBdr>
            <w:top w:val="none" w:sz="0" w:space="0" w:color="auto"/>
            <w:left w:val="none" w:sz="0" w:space="0" w:color="auto"/>
            <w:bottom w:val="none" w:sz="0" w:space="0" w:color="auto"/>
            <w:right w:val="none" w:sz="0" w:space="0" w:color="auto"/>
          </w:divBdr>
          <w:divsChild>
            <w:div w:id="1644188383">
              <w:marLeft w:val="0"/>
              <w:marRight w:val="0"/>
              <w:marTop w:val="0"/>
              <w:marBottom w:val="0"/>
              <w:divBdr>
                <w:top w:val="none" w:sz="0" w:space="0" w:color="auto"/>
                <w:left w:val="none" w:sz="0" w:space="0" w:color="auto"/>
                <w:bottom w:val="none" w:sz="0" w:space="0" w:color="auto"/>
                <w:right w:val="none" w:sz="0" w:space="0" w:color="auto"/>
              </w:divBdr>
            </w:div>
          </w:divsChild>
        </w:div>
        <w:div w:id="289747696">
          <w:marLeft w:val="0"/>
          <w:marRight w:val="0"/>
          <w:marTop w:val="0"/>
          <w:marBottom w:val="0"/>
          <w:divBdr>
            <w:top w:val="none" w:sz="0" w:space="0" w:color="auto"/>
            <w:left w:val="none" w:sz="0" w:space="0" w:color="auto"/>
            <w:bottom w:val="none" w:sz="0" w:space="0" w:color="auto"/>
            <w:right w:val="none" w:sz="0" w:space="0" w:color="auto"/>
          </w:divBdr>
          <w:divsChild>
            <w:div w:id="315841279">
              <w:marLeft w:val="0"/>
              <w:marRight w:val="0"/>
              <w:marTop w:val="0"/>
              <w:marBottom w:val="0"/>
              <w:divBdr>
                <w:top w:val="none" w:sz="0" w:space="0" w:color="auto"/>
                <w:left w:val="none" w:sz="0" w:space="0" w:color="auto"/>
                <w:bottom w:val="none" w:sz="0" w:space="0" w:color="auto"/>
                <w:right w:val="none" w:sz="0" w:space="0" w:color="auto"/>
              </w:divBdr>
            </w:div>
          </w:divsChild>
        </w:div>
        <w:div w:id="234048722">
          <w:marLeft w:val="0"/>
          <w:marRight w:val="0"/>
          <w:marTop w:val="0"/>
          <w:marBottom w:val="0"/>
          <w:divBdr>
            <w:top w:val="none" w:sz="0" w:space="0" w:color="auto"/>
            <w:left w:val="none" w:sz="0" w:space="0" w:color="auto"/>
            <w:bottom w:val="none" w:sz="0" w:space="0" w:color="auto"/>
            <w:right w:val="none" w:sz="0" w:space="0" w:color="auto"/>
          </w:divBdr>
          <w:divsChild>
            <w:div w:id="1129934209">
              <w:marLeft w:val="0"/>
              <w:marRight w:val="0"/>
              <w:marTop w:val="0"/>
              <w:marBottom w:val="0"/>
              <w:divBdr>
                <w:top w:val="none" w:sz="0" w:space="0" w:color="auto"/>
                <w:left w:val="none" w:sz="0" w:space="0" w:color="auto"/>
                <w:bottom w:val="none" w:sz="0" w:space="0" w:color="auto"/>
                <w:right w:val="none" w:sz="0" w:space="0" w:color="auto"/>
              </w:divBdr>
            </w:div>
          </w:divsChild>
        </w:div>
        <w:div w:id="435516585">
          <w:marLeft w:val="0"/>
          <w:marRight w:val="0"/>
          <w:marTop w:val="0"/>
          <w:marBottom w:val="0"/>
          <w:divBdr>
            <w:top w:val="none" w:sz="0" w:space="0" w:color="auto"/>
            <w:left w:val="none" w:sz="0" w:space="0" w:color="auto"/>
            <w:bottom w:val="none" w:sz="0" w:space="0" w:color="auto"/>
            <w:right w:val="none" w:sz="0" w:space="0" w:color="auto"/>
          </w:divBdr>
          <w:divsChild>
            <w:div w:id="1053624448">
              <w:marLeft w:val="0"/>
              <w:marRight w:val="0"/>
              <w:marTop w:val="0"/>
              <w:marBottom w:val="0"/>
              <w:divBdr>
                <w:top w:val="none" w:sz="0" w:space="0" w:color="auto"/>
                <w:left w:val="none" w:sz="0" w:space="0" w:color="auto"/>
                <w:bottom w:val="none" w:sz="0" w:space="0" w:color="auto"/>
                <w:right w:val="none" w:sz="0" w:space="0" w:color="auto"/>
              </w:divBdr>
            </w:div>
          </w:divsChild>
        </w:div>
        <w:div w:id="923220301">
          <w:marLeft w:val="0"/>
          <w:marRight w:val="0"/>
          <w:marTop w:val="0"/>
          <w:marBottom w:val="0"/>
          <w:divBdr>
            <w:top w:val="none" w:sz="0" w:space="0" w:color="auto"/>
            <w:left w:val="none" w:sz="0" w:space="0" w:color="auto"/>
            <w:bottom w:val="none" w:sz="0" w:space="0" w:color="auto"/>
            <w:right w:val="none" w:sz="0" w:space="0" w:color="auto"/>
          </w:divBdr>
          <w:divsChild>
            <w:div w:id="397871176">
              <w:marLeft w:val="0"/>
              <w:marRight w:val="0"/>
              <w:marTop w:val="0"/>
              <w:marBottom w:val="0"/>
              <w:divBdr>
                <w:top w:val="none" w:sz="0" w:space="0" w:color="auto"/>
                <w:left w:val="none" w:sz="0" w:space="0" w:color="auto"/>
                <w:bottom w:val="none" w:sz="0" w:space="0" w:color="auto"/>
                <w:right w:val="none" w:sz="0" w:space="0" w:color="auto"/>
              </w:divBdr>
            </w:div>
          </w:divsChild>
        </w:div>
        <w:div w:id="114720141">
          <w:marLeft w:val="0"/>
          <w:marRight w:val="0"/>
          <w:marTop w:val="0"/>
          <w:marBottom w:val="0"/>
          <w:divBdr>
            <w:top w:val="none" w:sz="0" w:space="0" w:color="auto"/>
            <w:left w:val="none" w:sz="0" w:space="0" w:color="auto"/>
            <w:bottom w:val="none" w:sz="0" w:space="0" w:color="auto"/>
            <w:right w:val="none" w:sz="0" w:space="0" w:color="auto"/>
          </w:divBdr>
          <w:divsChild>
            <w:div w:id="1779061656">
              <w:marLeft w:val="0"/>
              <w:marRight w:val="0"/>
              <w:marTop w:val="0"/>
              <w:marBottom w:val="0"/>
              <w:divBdr>
                <w:top w:val="none" w:sz="0" w:space="0" w:color="auto"/>
                <w:left w:val="none" w:sz="0" w:space="0" w:color="auto"/>
                <w:bottom w:val="none" w:sz="0" w:space="0" w:color="auto"/>
                <w:right w:val="none" w:sz="0" w:space="0" w:color="auto"/>
              </w:divBdr>
            </w:div>
          </w:divsChild>
        </w:div>
        <w:div w:id="1624271168">
          <w:marLeft w:val="0"/>
          <w:marRight w:val="0"/>
          <w:marTop w:val="0"/>
          <w:marBottom w:val="0"/>
          <w:divBdr>
            <w:top w:val="none" w:sz="0" w:space="0" w:color="auto"/>
            <w:left w:val="none" w:sz="0" w:space="0" w:color="auto"/>
            <w:bottom w:val="none" w:sz="0" w:space="0" w:color="auto"/>
            <w:right w:val="none" w:sz="0" w:space="0" w:color="auto"/>
          </w:divBdr>
          <w:divsChild>
            <w:div w:id="927232704">
              <w:marLeft w:val="0"/>
              <w:marRight w:val="0"/>
              <w:marTop w:val="0"/>
              <w:marBottom w:val="0"/>
              <w:divBdr>
                <w:top w:val="none" w:sz="0" w:space="0" w:color="auto"/>
                <w:left w:val="none" w:sz="0" w:space="0" w:color="auto"/>
                <w:bottom w:val="none" w:sz="0" w:space="0" w:color="auto"/>
                <w:right w:val="none" w:sz="0" w:space="0" w:color="auto"/>
              </w:divBdr>
            </w:div>
          </w:divsChild>
        </w:div>
        <w:div w:id="827016633">
          <w:marLeft w:val="0"/>
          <w:marRight w:val="0"/>
          <w:marTop w:val="0"/>
          <w:marBottom w:val="0"/>
          <w:divBdr>
            <w:top w:val="none" w:sz="0" w:space="0" w:color="auto"/>
            <w:left w:val="none" w:sz="0" w:space="0" w:color="auto"/>
            <w:bottom w:val="none" w:sz="0" w:space="0" w:color="auto"/>
            <w:right w:val="none" w:sz="0" w:space="0" w:color="auto"/>
          </w:divBdr>
          <w:divsChild>
            <w:div w:id="1629891835">
              <w:marLeft w:val="0"/>
              <w:marRight w:val="0"/>
              <w:marTop w:val="0"/>
              <w:marBottom w:val="0"/>
              <w:divBdr>
                <w:top w:val="none" w:sz="0" w:space="0" w:color="auto"/>
                <w:left w:val="none" w:sz="0" w:space="0" w:color="auto"/>
                <w:bottom w:val="none" w:sz="0" w:space="0" w:color="auto"/>
                <w:right w:val="none" w:sz="0" w:space="0" w:color="auto"/>
              </w:divBdr>
            </w:div>
          </w:divsChild>
        </w:div>
        <w:div w:id="1818837551">
          <w:marLeft w:val="0"/>
          <w:marRight w:val="0"/>
          <w:marTop w:val="0"/>
          <w:marBottom w:val="0"/>
          <w:divBdr>
            <w:top w:val="none" w:sz="0" w:space="0" w:color="auto"/>
            <w:left w:val="none" w:sz="0" w:space="0" w:color="auto"/>
            <w:bottom w:val="none" w:sz="0" w:space="0" w:color="auto"/>
            <w:right w:val="none" w:sz="0" w:space="0" w:color="auto"/>
          </w:divBdr>
          <w:divsChild>
            <w:div w:id="1507944091">
              <w:marLeft w:val="0"/>
              <w:marRight w:val="0"/>
              <w:marTop w:val="0"/>
              <w:marBottom w:val="0"/>
              <w:divBdr>
                <w:top w:val="none" w:sz="0" w:space="0" w:color="auto"/>
                <w:left w:val="none" w:sz="0" w:space="0" w:color="auto"/>
                <w:bottom w:val="none" w:sz="0" w:space="0" w:color="auto"/>
                <w:right w:val="none" w:sz="0" w:space="0" w:color="auto"/>
              </w:divBdr>
            </w:div>
          </w:divsChild>
        </w:div>
        <w:div w:id="1378049203">
          <w:marLeft w:val="0"/>
          <w:marRight w:val="0"/>
          <w:marTop w:val="0"/>
          <w:marBottom w:val="0"/>
          <w:divBdr>
            <w:top w:val="none" w:sz="0" w:space="0" w:color="auto"/>
            <w:left w:val="none" w:sz="0" w:space="0" w:color="auto"/>
            <w:bottom w:val="none" w:sz="0" w:space="0" w:color="auto"/>
            <w:right w:val="none" w:sz="0" w:space="0" w:color="auto"/>
          </w:divBdr>
          <w:divsChild>
            <w:div w:id="373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77">
      <w:bodyDiv w:val="1"/>
      <w:marLeft w:val="0"/>
      <w:marRight w:val="0"/>
      <w:marTop w:val="0"/>
      <w:marBottom w:val="0"/>
      <w:divBdr>
        <w:top w:val="none" w:sz="0" w:space="0" w:color="auto"/>
        <w:left w:val="none" w:sz="0" w:space="0" w:color="auto"/>
        <w:bottom w:val="none" w:sz="0" w:space="0" w:color="auto"/>
        <w:right w:val="none" w:sz="0" w:space="0" w:color="auto"/>
      </w:divBdr>
      <w:divsChild>
        <w:div w:id="852383468">
          <w:marLeft w:val="0"/>
          <w:marRight w:val="0"/>
          <w:marTop w:val="0"/>
          <w:marBottom w:val="0"/>
          <w:divBdr>
            <w:top w:val="none" w:sz="0" w:space="0" w:color="auto"/>
            <w:left w:val="none" w:sz="0" w:space="0" w:color="auto"/>
            <w:bottom w:val="none" w:sz="0" w:space="0" w:color="auto"/>
            <w:right w:val="none" w:sz="0" w:space="0" w:color="auto"/>
          </w:divBdr>
          <w:divsChild>
            <w:div w:id="1314677214">
              <w:marLeft w:val="0"/>
              <w:marRight w:val="0"/>
              <w:marTop w:val="0"/>
              <w:marBottom w:val="0"/>
              <w:divBdr>
                <w:top w:val="none" w:sz="0" w:space="0" w:color="auto"/>
                <w:left w:val="none" w:sz="0" w:space="0" w:color="auto"/>
                <w:bottom w:val="none" w:sz="0" w:space="0" w:color="auto"/>
                <w:right w:val="none" w:sz="0" w:space="0" w:color="auto"/>
              </w:divBdr>
            </w:div>
          </w:divsChild>
        </w:div>
        <w:div w:id="754975319">
          <w:marLeft w:val="0"/>
          <w:marRight w:val="0"/>
          <w:marTop w:val="0"/>
          <w:marBottom w:val="0"/>
          <w:divBdr>
            <w:top w:val="none" w:sz="0" w:space="0" w:color="auto"/>
            <w:left w:val="none" w:sz="0" w:space="0" w:color="auto"/>
            <w:bottom w:val="none" w:sz="0" w:space="0" w:color="auto"/>
            <w:right w:val="none" w:sz="0" w:space="0" w:color="auto"/>
          </w:divBdr>
          <w:divsChild>
            <w:div w:id="1182472799">
              <w:marLeft w:val="0"/>
              <w:marRight w:val="0"/>
              <w:marTop w:val="0"/>
              <w:marBottom w:val="0"/>
              <w:divBdr>
                <w:top w:val="none" w:sz="0" w:space="0" w:color="auto"/>
                <w:left w:val="none" w:sz="0" w:space="0" w:color="auto"/>
                <w:bottom w:val="none" w:sz="0" w:space="0" w:color="auto"/>
                <w:right w:val="none" w:sz="0" w:space="0" w:color="auto"/>
              </w:divBdr>
            </w:div>
          </w:divsChild>
        </w:div>
        <w:div w:id="1131560753">
          <w:marLeft w:val="0"/>
          <w:marRight w:val="0"/>
          <w:marTop w:val="0"/>
          <w:marBottom w:val="0"/>
          <w:divBdr>
            <w:top w:val="none" w:sz="0" w:space="0" w:color="auto"/>
            <w:left w:val="none" w:sz="0" w:space="0" w:color="auto"/>
            <w:bottom w:val="none" w:sz="0" w:space="0" w:color="auto"/>
            <w:right w:val="none" w:sz="0" w:space="0" w:color="auto"/>
          </w:divBdr>
          <w:divsChild>
            <w:div w:id="1232622896">
              <w:marLeft w:val="0"/>
              <w:marRight w:val="0"/>
              <w:marTop w:val="0"/>
              <w:marBottom w:val="0"/>
              <w:divBdr>
                <w:top w:val="none" w:sz="0" w:space="0" w:color="auto"/>
                <w:left w:val="none" w:sz="0" w:space="0" w:color="auto"/>
                <w:bottom w:val="none" w:sz="0" w:space="0" w:color="auto"/>
                <w:right w:val="none" w:sz="0" w:space="0" w:color="auto"/>
              </w:divBdr>
            </w:div>
          </w:divsChild>
        </w:div>
        <w:div w:id="1837108796">
          <w:marLeft w:val="0"/>
          <w:marRight w:val="0"/>
          <w:marTop w:val="0"/>
          <w:marBottom w:val="0"/>
          <w:divBdr>
            <w:top w:val="none" w:sz="0" w:space="0" w:color="auto"/>
            <w:left w:val="none" w:sz="0" w:space="0" w:color="auto"/>
            <w:bottom w:val="none" w:sz="0" w:space="0" w:color="auto"/>
            <w:right w:val="none" w:sz="0" w:space="0" w:color="auto"/>
          </w:divBdr>
          <w:divsChild>
            <w:div w:id="1704820084">
              <w:marLeft w:val="0"/>
              <w:marRight w:val="0"/>
              <w:marTop w:val="0"/>
              <w:marBottom w:val="0"/>
              <w:divBdr>
                <w:top w:val="none" w:sz="0" w:space="0" w:color="auto"/>
                <w:left w:val="none" w:sz="0" w:space="0" w:color="auto"/>
                <w:bottom w:val="none" w:sz="0" w:space="0" w:color="auto"/>
                <w:right w:val="none" w:sz="0" w:space="0" w:color="auto"/>
              </w:divBdr>
            </w:div>
          </w:divsChild>
        </w:div>
        <w:div w:id="1304967010">
          <w:marLeft w:val="0"/>
          <w:marRight w:val="0"/>
          <w:marTop w:val="0"/>
          <w:marBottom w:val="0"/>
          <w:divBdr>
            <w:top w:val="none" w:sz="0" w:space="0" w:color="auto"/>
            <w:left w:val="none" w:sz="0" w:space="0" w:color="auto"/>
            <w:bottom w:val="none" w:sz="0" w:space="0" w:color="auto"/>
            <w:right w:val="none" w:sz="0" w:space="0" w:color="auto"/>
          </w:divBdr>
          <w:divsChild>
            <w:div w:id="744717583">
              <w:marLeft w:val="0"/>
              <w:marRight w:val="0"/>
              <w:marTop w:val="0"/>
              <w:marBottom w:val="0"/>
              <w:divBdr>
                <w:top w:val="none" w:sz="0" w:space="0" w:color="auto"/>
                <w:left w:val="none" w:sz="0" w:space="0" w:color="auto"/>
                <w:bottom w:val="none" w:sz="0" w:space="0" w:color="auto"/>
                <w:right w:val="none" w:sz="0" w:space="0" w:color="auto"/>
              </w:divBdr>
            </w:div>
          </w:divsChild>
        </w:div>
        <w:div w:id="1630696625">
          <w:marLeft w:val="0"/>
          <w:marRight w:val="0"/>
          <w:marTop w:val="0"/>
          <w:marBottom w:val="0"/>
          <w:divBdr>
            <w:top w:val="none" w:sz="0" w:space="0" w:color="auto"/>
            <w:left w:val="none" w:sz="0" w:space="0" w:color="auto"/>
            <w:bottom w:val="none" w:sz="0" w:space="0" w:color="auto"/>
            <w:right w:val="none" w:sz="0" w:space="0" w:color="auto"/>
          </w:divBdr>
          <w:divsChild>
            <w:div w:id="926232115">
              <w:marLeft w:val="0"/>
              <w:marRight w:val="0"/>
              <w:marTop w:val="0"/>
              <w:marBottom w:val="0"/>
              <w:divBdr>
                <w:top w:val="none" w:sz="0" w:space="0" w:color="auto"/>
                <w:left w:val="none" w:sz="0" w:space="0" w:color="auto"/>
                <w:bottom w:val="none" w:sz="0" w:space="0" w:color="auto"/>
                <w:right w:val="none" w:sz="0" w:space="0" w:color="auto"/>
              </w:divBdr>
            </w:div>
          </w:divsChild>
        </w:div>
        <w:div w:id="92164389">
          <w:marLeft w:val="0"/>
          <w:marRight w:val="0"/>
          <w:marTop w:val="0"/>
          <w:marBottom w:val="0"/>
          <w:divBdr>
            <w:top w:val="none" w:sz="0" w:space="0" w:color="auto"/>
            <w:left w:val="none" w:sz="0" w:space="0" w:color="auto"/>
            <w:bottom w:val="none" w:sz="0" w:space="0" w:color="auto"/>
            <w:right w:val="none" w:sz="0" w:space="0" w:color="auto"/>
          </w:divBdr>
          <w:divsChild>
            <w:div w:id="1234465416">
              <w:marLeft w:val="0"/>
              <w:marRight w:val="0"/>
              <w:marTop w:val="0"/>
              <w:marBottom w:val="0"/>
              <w:divBdr>
                <w:top w:val="none" w:sz="0" w:space="0" w:color="auto"/>
                <w:left w:val="none" w:sz="0" w:space="0" w:color="auto"/>
                <w:bottom w:val="none" w:sz="0" w:space="0" w:color="auto"/>
                <w:right w:val="none" w:sz="0" w:space="0" w:color="auto"/>
              </w:divBdr>
            </w:div>
          </w:divsChild>
        </w:div>
        <w:div w:id="2077043738">
          <w:marLeft w:val="0"/>
          <w:marRight w:val="0"/>
          <w:marTop w:val="0"/>
          <w:marBottom w:val="0"/>
          <w:divBdr>
            <w:top w:val="none" w:sz="0" w:space="0" w:color="auto"/>
            <w:left w:val="none" w:sz="0" w:space="0" w:color="auto"/>
            <w:bottom w:val="none" w:sz="0" w:space="0" w:color="auto"/>
            <w:right w:val="none" w:sz="0" w:space="0" w:color="auto"/>
          </w:divBdr>
          <w:divsChild>
            <w:div w:id="685014381">
              <w:marLeft w:val="0"/>
              <w:marRight w:val="0"/>
              <w:marTop w:val="0"/>
              <w:marBottom w:val="0"/>
              <w:divBdr>
                <w:top w:val="none" w:sz="0" w:space="0" w:color="auto"/>
                <w:left w:val="none" w:sz="0" w:space="0" w:color="auto"/>
                <w:bottom w:val="none" w:sz="0" w:space="0" w:color="auto"/>
                <w:right w:val="none" w:sz="0" w:space="0" w:color="auto"/>
              </w:divBdr>
            </w:div>
          </w:divsChild>
        </w:div>
        <w:div w:id="1397051819">
          <w:marLeft w:val="0"/>
          <w:marRight w:val="0"/>
          <w:marTop w:val="0"/>
          <w:marBottom w:val="0"/>
          <w:divBdr>
            <w:top w:val="none" w:sz="0" w:space="0" w:color="auto"/>
            <w:left w:val="none" w:sz="0" w:space="0" w:color="auto"/>
            <w:bottom w:val="none" w:sz="0" w:space="0" w:color="auto"/>
            <w:right w:val="none" w:sz="0" w:space="0" w:color="auto"/>
          </w:divBdr>
          <w:divsChild>
            <w:div w:id="1921476874">
              <w:marLeft w:val="0"/>
              <w:marRight w:val="0"/>
              <w:marTop w:val="0"/>
              <w:marBottom w:val="0"/>
              <w:divBdr>
                <w:top w:val="none" w:sz="0" w:space="0" w:color="auto"/>
                <w:left w:val="none" w:sz="0" w:space="0" w:color="auto"/>
                <w:bottom w:val="none" w:sz="0" w:space="0" w:color="auto"/>
                <w:right w:val="none" w:sz="0" w:space="0" w:color="auto"/>
              </w:divBdr>
            </w:div>
          </w:divsChild>
        </w:div>
        <w:div w:id="106895481">
          <w:marLeft w:val="0"/>
          <w:marRight w:val="0"/>
          <w:marTop w:val="0"/>
          <w:marBottom w:val="0"/>
          <w:divBdr>
            <w:top w:val="none" w:sz="0" w:space="0" w:color="auto"/>
            <w:left w:val="none" w:sz="0" w:space="0" w:color="auto"/>
            <w:bottom w:val="none" w:sz="0" w:space="0" w:color="auto"/>
            <w:right w:val="none" w:sz="0" w:space="0" w:color="auto"/>
          </w:divBdr>
          <w:divsChild>
            <w:div w:id="949432640">
              <w:marLeft w:val="0"/>
              <w:marRight w:val="0"/>
              <w:marTop w:val="0"/>
              <w:marBottom w:val="0"/>
              <w:divBdr>
                <w:top w:val="none" w:sz="0" w:space="0" w:color="auto"/>
                <w:left w:val="none" w:sz="0" w:space="0" w:color="auto"/>
                <w:bottom w:val="none" w:sz="0" w:space="0" w:color="auto"/>
                <w:right w:val="none" w:sz="0" w:space="0" w:color="auto"/>
              </w:divBdr>
            </w:div>
          </w:divsChild>
        </w:div>
        <w:div w:id="1371420728">
          <w:marLeft w:val="0"/>
          <w:marRight w:val="0"/>
          <w:marTop w:val="0"/>
          <w:marBottom w:val="0"/>
          <w:divBdr>
            <w:top w:val="none" w:sz="0" w:space="0" w:color="auto"/>
            <w:left w:val="none" w:sz="0" w:space="0" w:color="auto"/>
            <w:bottom w:val="none" w:sz="0" w:space="0" w:color="auto"/>
            <w:right w:val="none" w:sz="0" w:space="0" w:color="auto"/>
          </w:divBdr>
          <w:divsChild>
            <w:div w:id="1776749511">
              <w:marLeft w:val="0"/>
              <w:marRight w:val="0"/>
              <w:marTop w:val="0"/>
              <w:marBottom w:val="0"/>
              <w:divBdr>
                <w:top w:val="none" w:sz="0" w:space="0" w:color="auto"/>
                <w:left w:val="none" w:sz="0" w:space="0" w:color="auto"/>
                <w:bottom w:val="none" w:sz="0" w:space="0" w:color="auto"/>
                <w:right w:val="none" w:sz="0" w:space="0" w:color="auto"/>
              </w:divBdr>
            </w:div>
          </w:divsChild>
        </w:div>
        <w:div w:id="563372245">
          <w:marLeft w:val="0"/>
          <w:marRight w:val="0"/>
          <w:marTop w:val="0"/>
          <w:marBottom w:val="0"/>
          <w:divBdr>
            <w:top w:val="none" w:sz="0" w:space="0" w:color="auto"/>
            <w:left w:val="none" w:sz="0" w:space="0" w:color="auto"/>
            <w:bottom w:val="none" w:sz="0" w:space="0" w:color="auto"/>
            <w:right w:val="none" w:sz="0" w:space="0" w:color="auto"/>
          </w:divBdr>
          <w:divsChild>
            <w:div w:id="1247349495">
              <w:marLeft w:val="0"/>
              <w:marRight w:val="0"/>
              <w:marTop w:val="0"/>
              <w:marBottom w:val="0"/>
              <w:divBdr>
                <w:top w:val="none" w:sz="0" w:space="0" w:color="auto"/>
                <w:left w:val="none" w:sz="0" w:space="0" w:color="auto"/>
                <w:bottom w:val="none" w:sz="0" w:space="0" w:color="auto"/>
                <w:right w:val="none" w:sz="0" w:space="0" w:color="auto"/>
              </w:divBdr>
            </w:div>
          </w:divsChild>
        </w:div>
        <w:div w:id="1490704804">
          <w:marLeft w:val="0"/>
          <w:marRight w:val="0"/>
          <w:marTop w:val="0"/>
          <w:marBottom w:val="0"/>
          <w:divBdr>
            <w:top w:val="none" w:sz="0" w:space="0" w:color="auto"/>
            <w:left w:val="none" w:sz="0" w:space="0" w:color="auto"/>
            <w:bottom w:val="none" w:sz="0" w:space="0" w:color="auto"/>
            <w:right w:val="none" w:sz="0" w:space="0" w:color="auto"/>
          </w:divBdr>
          <w:divsChild>
            <w:div w:id="2135438282">
              <w:marLeft w:val="0"/>
              <w:marRight w:val="0"/>
              <w:marTop w:val="0"/>
              <w:marBottom w:val="0"/>
              <w:divBdr>
                <w:top w:val="none" w:sz="0" w:space="0" w:color="auto"/>
                <w:left w:val="none" w:sz="0" w:space="0" w:color="auto"/>
                <w:bottom w:val="none" w:sz="0" w:space="0" w:color="auto"/>
                <w:right w:val="none" w:sz="0" w:space="0" w:color="auto"/>
              </w:divBdr>
            </w:div>
          </w:divsChild>
        </w:div>
        <w:div w:id="694501378">
          <w:marLeft w:val="0"/>
          <w:marRight w:val="0"/>
          <w:marTop w:val="0"/>
          <w:marBottom w:val="0"/>
          <w:divBdr>
            <w:top w:val="none" w:sz="0" w:space="0" w:color="auto"/>
            <w:left w:val="none" w:sz="0" w:space="0" w:color="auto"/>
            <w:bottom w:val="none" w:sz="0" w:space="0" w:color="auto"/>
            <w:right w:val="none" w:sz="0" w:space="0" w:color="auto"/>
          </w:divBdr>
          <w:divsChild>
            <w:div w:id="74323557">
              <w:marLeft w:val="0"/>
              <w:marRight w:val="0"/>
              <w:marTop w:val="0"/>
              <w:marBottom w:val="0"/>
              <w:divBdr>
                <w:top w:val="none" w:sz="0" w:space="0" w:color="auto"/>
                <w:left w:val="none" w:sz="0" w:space="0" w:color="auto"/>
                <w:bottom w:val="none" w:sz="0" w:space="0" w:color="auto"/>
                <w:right w:val="none" w:sz="0" w:space="0" w:color="auto"/>
              </w:divBdr>
            </w:div>
          </w:divsChild>
        </w:div>
        <w:div w:id="2051369583">
          <w:marLeft w:val="0"/>
          <w:marRight w:val="0"/>
          <w:marTop w:val="0"/>
          <w:marBottom w:val="0"/>
          <w:divBdr>
            <w:top w:val="none" w:sz="0" w:space="0" w:color="auto"/>
            <w:left w:val="none" w:sz="0" w:space="0" w:color="auto"/>
            <w:bottom w:val="none" w:sz="0" w:space="0" w:color="auto"/>
            <w:right w:val="none" w:sz="0" w:space="0" w:color="auto"/>
          </w:divBdr>
          <w:divsChild>
            <w:div w:id="857962144">
              <w:marLeft w:val="0"/>
              <w:marRight w:val="0"/>
              <w:marTop w:val="0"/>
              <w:marBottom w:val="0"/>
              <w:divBdr>
                <w:top w:val="none" w:sz="0" w:space="0" w:color="auto"/>
                <w:left w:val="none" w:sz="0" w:space="0" w:color="auto"/>
                <w:bottom w:val="none" w:sz="0" w:space="0" w:color="auto"/>
                <w:right w:val="none" w:sz="0" w:space="0" w:color="auto"/>
              </w:divBdr>
            </w:div>
          </w:divsChild>
        </w:div>
        <w:div w:id="46028718">
          <w:marLeft w:val="0"/>
          <w:marRight w:val="0"/>
          <w:marTop w:val="0"/>
          <w:marBottom w:val="0"/>
          <w:divBdr>
            <w:top w:val="none" w:sz="0" w:space="0" w:color="auto"/>
            <w:left w:val="none" w:sz="0" w:space="0" w:color="auto"/>
            <w:bottom w:val="none" w:sz="0" w:space="0" w:color="auto"/>
            <w:right w:val="none" w:sz="0" w:space="0" w:color="auto"/>
          </w:divBdr>
          <w:divsChild>
            <w:div w:id="1051466644">
              <w:marLeft w:val="0"/>
              <w:marRight w:val="0"/>
              <w:marTop w:val="0"/>
              <w:marBottom w:val="0"/>
              <w:divBdr>
                <w:top w:val="none" w:sz="0" w:space="0" w:color="auto"/>
                <w:left w:val="none" w:sz="0" w:space="0" w:color="auto"/>
                <w:bottom w:val="none" w:sz="0" w:space="0" w:color="auto"/>
                <w:right w:val="none" w:sz="0" w:space="0" w:color="auto"/>
              </w:divBdr>
            </w:div>
          </w:divsChild>
        </w:div>
        <w:div w:id="757866442">
          <w:marLeft w:val="0"/>
          <w:marRight w:val="0"/>
          <w:marTop w:val="0"/>
          <w:marBottom w:val="0"/>
          <w:divBdr>
            <w:top w:val="none" w:sz="0" w:space="0" w:color="auto"/>
            <w:left w:val="none" w:sz="0" w:space="0" w:color="auto"/>
            <w:bottom w:val="none" w:sz="0" w:space="0" w:color="auto"/>
            <w:right w:val="none" w:sz="0" w:space="0" w:color="auto"/>
          </w:divBdr>
          <w:divsChild>
            <w:div w:id="1342004452">
              <w:marLeft w:val="0"/>
              <w:marRight w:val="0"/>
              <w:marTop w:val="0"/>
              <w:marBottom w:val="0"/>
              <w:divBdr>
                <w:top w:val="none" w:sz="0" w:space="0" w:color="auto"/>
                <w:left w:val="none" w:sz="0" w:space="0" w:color="auto"/>
                <w:bottom w:val="none" w:sz="0" w:space="0" w:color="auto"/>
                <w:right w:val="none" w:sz="0" w:space="0" w:color="auto"/>
              </w:divBdr>
            </w:div>
          </w:divsChild>
        </w:div>
        <w:div w:id="1969817632">
          <w:marLeft w:val="0"/>
          <w:marRight w:val="0"/>
          <w:marTop w:val="0"/>
          <w:marBottom w:val="0"/>
          <w:divBdr>
            <w:top w:val="none" w:sz="0" w:space="0" w:color="auto"/>
            <w:left w:val="none" w:sz="0" w:space="0" w:color="auto"/>
            <w:bottom w:val="none" w:sz="0" w:space="0" w:color="auto"/>
            <w:right w:val="none" w:sz="0" w:space="0" w:color="auto"/>
          </w:divBdr>
          <w:divsChild>
            <w:div w:id="223487849">
              <w:marLeft w:val="0"/>
              <w:marRight w:val="0"/>
              <w:marTop w:val="0"/>
              <w:marBottom w:val="0"/>
              <w:divBdr>
                <w:top w:val="none" w:sz="0" w:space="0" w:color="auto"/>
                <w:left w:val="none" w:sz="0" w:space="0" w:color="auto"/>
                <w:bottom w:val="none" w:sz="0" w:space="0" w:color="auto"/>
                <w:right w:val="none" w:sz="0" w:space="0" w:color="auto"/>
              </w:divBdr>
            </w:div>
          </w:divsChild>
        </w:div>
        <w:div w:id="643005353">
          <w:marLeft w:val="0"/>
          <w:marRight w:val="0"/>
          <w:marTop w:val="0"/>
          <w:marBottom w:val="0"/>
          <w:divBdr>
            <w:top w:val="none" w:sz="0" w:space="0" w:color="auto"/>
            <w:left w:val="none" w:sz="0" w:space="0" w:color="auto"/>
            <w:bottom w:val="none" w:sz="0" w:space="0" w:color="auto"/>
            <w:right w:val="none" w:sz="0" w:space="0" w:color="auto"/>
          </w:divBdr>
          <w:divsChild>
            <w:div w:id="1329018685">
              <w:marLeft w:val="0"/>
              <w:marRight w:val="0"/>
              <w:marTop w:val="0"/>
              <w:marBottom w:val="0"/>
              <w:divBdr>
                <w:top w:val="none" w:sz="0" w:space="0" w:color="auto"/>
                <w:left w:val="none" w:sz="0" w:space="0" w:color="auto"/>
                <w:bottom w:val="none" w:sz="0" w:space="0" w:color="auto"/>
                <w:right w:val="none" w:sz="0" w:space="0" w:color="auto"/>
              </w:divBdr>
            </w:div>
          </w:divsChild>
        </w:div>
        <w:div w:id="255678312">
          <w:marLeft w:val="0"/>
          <w:marRight w:val="0"/>
          <w:marTop w:val="0"/>
          <w:marBottom w:val="0"/>
          <w:divBdr>
            <w:top w:val="none" w:sz="0" w:space="0" w:color="auto"/>
            <w:left w:val="none" w:sz="0" w:space="0" w:color="auto"/>
            <w:bottom w:val="none" w:sz="0" w:space="0" w:color="auto"/>
            <w:right w:val="none" w:sz="0" w:space="0" w:color="auto"/>
          </w:divBdr>
          <w:divsChild>
            <w:div w:id="1044057082">
              <w:marLeft w:val="0"/>
              <w:marRight w:val="0"/>
              <w:marTop w:val="0"/>
              <w:marBottom w:val="0"/>
              <w:divBdr>
                <w:top w:val="none" w:sz="0" w:space="0" w:color="auto"/>
                <w:left w:val="none" w:sz="0" w:space="0" w:color="auto"/>
                <w:bottom w:val="none" w:sz="0" w:space="0" w:color="auto"/>
                <w:right w:val="none" w:sz="0" w:space="0" w:color="auto"/>
              </w:divBdr>
            </w:div>
          </w:divsChild>
        </w:div>
        <w:div w:id="1366828896">
          <w:marLeft w:val="0"/>
          <w:marRight w:val="0"/>
          <w:marTop w:val="0"/>
          <w:marBottom w:val="0"/>
          <w:divBdr>
            <w:top w:val="none" w:sz="0" w:space="0" w:color="auto"/>
            <w:left w:val="none" w:sz="0" w:space="0" w:color="auto"/>
            <w:bottom w:val="none" w:sz="0" w:space="0" w:color="auto"/>
            <w:right w:val="none" w:sz="0" w:space="0" w:color="auto"/>
          </w:divBdr>
          <w:divsChild>
            <w:div w:id="1291788989">
              <w:marLeft w:val="0"/>
              <w:marRight w:val="0"/>
              <w:marTop w:val="0"/>
              <w:marBottom w:val="0"/>
              <w:divBdr>
                <w:top w:val="none" w:sz="0" w:space="0" w:color="auto"/>
                <w:left w:val="none" w:sz="0" w:space="0" w:color="auto"/>
                <w:bottom w:val="none" w:sz="0" w:space="0" w:color="auto"/>
                <w:right w:val="none" w:sz="0" w:space="0" w:color="auto"/>
              </w:divBdr>
            </w:div>
          </w:divsChild>
        </w:div>
        <w:div w:id="613026597">
          <w:marLeft w:val="0"/>
          <w:marRight w:val="0"/>
          <w:marTop w:val="0"/>
          <w:marBottom w:val="0"/>
          <w:divBdr>
            <w:top w:val="none" w:sz="0" w:space="0" w:color="auto"/>
            <w:left w:val="none" w:sz="0" w:space="0" w:color="auto"/>
            <w:bottom w:val="none" w:sz="0" w:space="0" w:color="auto"/>
            <w:right w:val="none" w:sz="0" w:space="0" w:color="auto"/>
          </w:divBdr>
          <w:divsChild>
            <w:div w:id="425348779">
              <w:marLeft w:val="0"/>
              <w:marRight w:val="0"/>
              <w:marTop w:val="0"/>
              <w:marBottom w:val="0"/>
              <w:divBdr>
                <w:top w:val="none" w:sz="0" w:space="0" w:color="auto"/>
                <w:left w:val="none" w:sz="0" w:space="0" w:color="auto"/>
                <w:bottom w:val="none" w:sz="0" w:space="0" w:color="auto"/>
                <w:right w:val="none" w:sz="0" w:space="0" w:color="auto"/>
              </w:divBdr>
            </w:div>
          </w:divsChild>
        </w:div>
        <w:div w:id="267323425">
          <w:marLeft w:val="0"/>
          <w:marRight w:val="0"/>
          <w:marTop w:val="0"/>
          <w:marBottom w:val="0"/>
          <w:divBdr>
            <w:top w:val="none" w:sz="0" w:space="0" w:color="auto"/>
            <w:left w:val="none" w:sz="0" w:space="0" w:color="auto"/>
            <w:bottom w:val="none" w:sz="0" w:space="0" w:color="auto"/>
            <w:right w:val="none" w:sz="0" w:space="0" w:color="auto"/>
          </w:divBdr>
          <w:divsChild>
            <w:div w:id="426465623">
              <w:marLeft w:val="0"/>
              <w:marRight w:val="0"/>
              <w:marTop w:val="0"/>
              <w:marBottom w:val="0"/>
              <w:divBdr>
                <w:top w:val="none" w:sz="0" w:space="0" w:color="auto"/>
                <w:left w:val="none" w:sz="0" w:space="0" w:color="auto"/>
                <w:bottom w:val="none" w:sz="0" w:space="0" w:color="auto"/>
                <w:right w:val="none" w:sz="0" w:space="0" w:color="auto"/>
              </w:divBdr>
            </w:div>
          </w:divsChild>
        </w:div>
        <w:div w:id="1695419343">
          <w:marLeft w:val="0"/>
          <w:marRight w:val="0"/>
          <w:marTop w:val="0"/>
          <w:marBottom w:val="0"/>
          <w:divBdr>
            <w:top w:val="none" w:sz="0" w:space="0" w:color="auto"/>
            <w:left w:val="none" w:sz="0" w:space="0" w:color="auto"/>
            <w:bottom w:val="none" w:sz="0" w:space="0" w:color="auto"/>
            <w:right w:val="none" w:sz="0" w:space="0" w:color="auto"/>
          </w:divBdr>
          <w:divsChild>
            <w:div w:id="1661425075">
              <w:marLeft w:val="0"/>
              <w:marRight w:val="0"/>
              <w:marTop w:val="0"/>
              <w:marBottom w:val="0"/>
              <w:divBdr>
                <w:top w:val="none" w:sz="0" w:space="0" w:color="auto"/>
                <w:left w:val="none" w:sz="0" w:space="0" w:color="auto"/>
                <w:bottom w:val="none" w:sz="0" w:space="0" w:color="auto"/>
                <w:right w:val="none" w:sz="0" w:space="0" w:color="auto"/>
              </w:divBdr>
            </w:div>
          </w:divsChild>
        </w:div>
        <w:div w:id="359478323">
          <w:marLeft w:val="0"/>
          <w:marRight w:val="0"/>
          <w:marTop w:val="0"/>
          <w:marBottom w:val="0"/>
          <w:divBdr>
            <w:top w:val="none" w:sz="0" w:space="0" w:color="auto"/>
            <w:left w:val="none" w:sz="0" w:space="0" w:color="auto"/>
            <w:bottom w:val="none" w:sz="0" w:space="0" w:color="auto"/>
            <w:right w:val="none" w:sz="0" w:space="0" w:color="auto"/>
          </w:divBdr>
          <w:divsChild>
            <w:div w:id="555360516">
              <w:marLeft w:val="0"/>
              <w:marRight w:val="0"/>
              <w:marTop w:val="0"/>
              <w:marBottom w:val="0"/>
              <w:divBdr>
                <w:top w:val="none" w:sz="0" w:space="0" w:color="auto"/>
                <w:left w:val="none" w:sz="0" w:space="0" w:color="auto"/>
                <w:bottom w:val="none" w:sz="0" w:space="0" w:color="auto"/>
                <w:right w:val="none" w:sz="0" w:space="0" w:color="auto"/>
              </w:divBdr>
            </w:div>
          </w:divsChild>
        </w:div>
        <w:div w:id="281234594">
          <w:marLeft w:val="0"/>
          <w:marRight w:val="0"/>
          <w:marTop w:val="0"/>
          <w:marBottom w:val="0"/>
          <w:divBdr>
            <w:top w:val="none" w:sz="0" w:space="0" w:color="auto"/>
            <w:left w:val="none" w:sz="0" w:space="0" w:color="auto"/>
            <w:bottom w:val="none" w:sz="0" w:space="0" w:color="auto"/>
            <w:right w:val="none" w:sz="0" w:space="0" w:color="auto"/>
          </w:divBdr>
          <w:divsChild>
            <w:div w:id="363755495">
              <w:marLeft w:val="0"/>
              <w:marRight w:val="0"/>
              <w:marTop w:val="0"/>
              <w:marBottom w:val="0"/>
              <w:divBdr>
                <w:top w:val="none" w:sz="0" w:space="0" w:color="auto"/>
                <w:left w:val="none" w:sz="0" w:space="0" w:color="auto"/>
                <w:bottom w:val="none" w:sz="0" w:space="0" w:color="auto"/>
                <w:right w:val="none" w:sz="0" w:space="0" w:color="auto"/>
              </w:divBdr>
            </w:div>
          </w:divsChild>
        </w:div>
        <w:div w:id="2020038732">
          <w:marLeft w:val="0"/>
          <w:marRight w:val="0"/>
          <w:marTop w:val="0"/>
          <w:marBottom w:val="0"/>
          <w:divBdr>
            <w:top w:val="none" w:sz="0" w:space="0" w:color="auto"/>
            <w:left w:val="none" w:sz="0" w:space="0" w:color="auto"/>
            <w:bottom w:val="none" w:sz="0" w:space="0" w:color="auto"/>
            <w:right w:val="none" w:sz="0" w:space="0" w:color="auto"/>
          </w:divBdr>
          <w:divsChild>
            <w:div w:id="25259099">
              <w:marLeft w:val="0"/>
              <w:marRight w:val="0"/>
              <w:marTop w:val="0"/>
              <w:marBottom w:val="0"/>
              <w:divBdr>
                <w:top w:val="none" w:sz="0" w:space="0" w:color="auto"/>
                <w:left w:val="none" w:sz="0" w:space="0" w:color="auto"/>
                <w:bottom w:val="none" w:sz="0" w:space="0" w:color="auto"/>
                <w:right w:val="none" w:sz="0" w:space="0" w:color="auto"/>
              </w:divBdr>
            </w:div>
          </w:divsChild>
        </w:div>
        <w:div w:id="1186796968">
          <w:marLeft w:val="0"/>
          <w:marRight w:val="0"/>
          <w:marTop w:val="0"/>
          <w:marBottom w:val="0"/>
          <w:divBdr>
            <w:top w:val="none" w:sz="0" w:space="0" w:color="auto"/>
            <w:left w:val="none" w:sz="0" w:space="0" w:color="auto"/>
            <w:bottom w:val="none" w:sz="0" w:space="0" w:color="auto"/>
            <w:right w:val="none" w:sz="0" w:space="0" w:color="auto"/>
          </w:divBdr>
          <w:divsChild>
            <w:div w:id="82146227">
              <w:marLeft w:val="0"/>
              <w:marRight w:val="0"/>
              <w:marTop w:val="0"/>
              <w:marBottom w:val="0"/>
              <w:divBdr>
                <w:top w:val="none" w:sz="0" w:space="0" w:color="auto"/>
                <w:left w:val="none" w:sz="0" w:space="0" w:color="auto"/>
                <w:bottom w:val="none" w:sz="0" w:space="0" w:color="auto"/>
                <w:right w:val="none" w:sz="0" w:space="0" w:color="auto"/>
              </w:divBdr>
            </w:div>
          </w:divsChild>
        </w:div>
        <w:div w:id="380715464">
          <w:marLeft w:val="0"/>
          <w:marRight w:val="0"/>
          <w:marTop w:val="0"/>
          <w:marBottom w:val="0"/>
          <w:divBdr>
            <w:top w:val="none" w:sz="0" w:space="0" w:color="auto"/>
            <w:left w:val="none" w:sz="0" w:space="0" w:color="auto"/>
            <w:bottom w:val="none" w:sz="0" w:space="0" w:color="auto"/>
            <w:right w:val="none" w:sz="0" w:space="0" w:color="auto"/>
          </w:divBdr>
          <w:divsChild>
            <w:div w:id="1622223518">
              <w:marLeft w:val="0"/>
              <w:marRight w:val="0"/>
              <w:marTop w:val="0"/>
              <w:marBottom w:val="0"/>
              <w:divBdr>
                <w:top w:val="none" w:sz="0" w:space="0" w:color="auto"/>
                <w:left w:val="none" w:sz="0" w:space="0" w:color="auto"/>
                <w:bottom w:val="none" w:sz="0" w:space="0" w:color="auto"/>
                <w:right w:val="none" w:sz="0" w:space="0" w:color="auto"/>
              </w:divBdr>
            </w:div>
          </w:divsChild>
        </w:div>
        <w:div w:id="1453549601">
          <w:marLeft w:val="0"/>
          <w:marRight w:val="0"/>
          <w:marTop w:val="0"/>
          <w:marBottom w:val="0"/>
          <w:divBdr>
            <w:top w:val="none" w:sz="0" w:space="0" w:color="auto"/>
            <w:left w:val="none" w:sz="0" w:space="0" w:color="auto"/>
            <w:bottom w:val="none" w:sz="0" w:space="0" w:color="auto"/>
            <w:right w:val="none" w:sz="0" w:space="0" w:color="auto"/>
          </w:divBdr>
          <w:divsChild>
            <w:div w:id="604466162">
              <w:marLeft w:val="0"/>
              <w:marRight w:val="0"/>
              <w:marTop w:val="0"/>
              <w:marBottom w:val="0"/>
              <w:divBdr>
                <w:top w:val="none" w:sz="0" w:space="0" w:color="auto"/>
                <w:left w:val="none" w:sz="0" w:space="0" w:color="auto"/>
                <w:bottom w:val="none" w:sz="0" w:space="0" w:color="auto"/>
                <w:right w:val="none" w:sz="0" w:space="0" w:color="auto"/>
              </w:divBdr>
            </w:div>
          </w:divsChild>
        </w:div>
        <w:div w:id="1959951926">
          <w:marLeft w:val="0"/>
          <w:marRight w:val="0"/>
          <w:marTop w:val="0"/>
          <w:marBottom w:val="0"/>
          <w:divBdr>
            <w:top w:val="none" w:sz="0" w:space="0" w:color="auto"/>
            <w:left w:val="none" w:sz="0" w:space="0" w:color="auto"/>
            <w:bottom w:val="none" w:sz="0" w:space="0" w:color="auto"/>
            <w:right w:val="none" w:sz="0" w:space="0" w:color="auto"/>
          </w:divBdr>
          <w:divsChild>
            <w:div w:id="1476799504">
              <w:marLeft w:val="0"/>
              <w:marRight w:val="0"/>
              <w:marTop w:val="0"/>
              <w:marBottom w:val="0"/>
              <w:divBdr>
                <w:top w:val="none" w:sz="0" w:space="0" w:color="auto"/>
                <w:left w:val="none" w:sz="0" w:space="0" w:color="auto"/>
                <w:bottom w:val="none" w:sz="0" w:space="0" w:color="auto"/>
                <w:right w:val="none" w:sz="0" w:space="0" w:color="auto"/>
              </w:divBdr>
            </w:div>
          </w:divsChild>
        </w:div>
        <w:div w:id="214660397">
          <w:marLeft w:val="0"/>
          <w:marRight w:val="0"/>
          <w:marTop w:val="0"/>
          <w:marBottom w:val="0"/>
          <w:divBdr>
            <w:top w:val="none" w:sz="0" w:space="0" w:color="auto"/>
            <w:left w:val="none" w:sz="0" w:space="0" w:color="auto"/>
            <w:bottom w:val="none" w:sz="0" w:space="0" w:color="auto"/>
            <w:right w:val="none" w:sz="0" w:space="0" w:color="auto"/>
          </w:divBdr>
          <w:divsChild>
            <w:div w:id="2103990725">
              <w:marLeft w:val="0"/>
              <w:marRight w:val="0"/>
              <w:marTop w:val="0"/>
              <w:marBottom w:val="0"/>
              <w:divBdr>
                <w:top w:val="none" w:sz="0" w:space="0" w:color="auto"/>
                <w:left w:val="none" w:sz="0" w:space="0" w:color="auto"/>
                <w:bottom w:val="none" w:sz="0" w:space="0" w:color="auto"/>
                <w:right w:val="none" w:sz="0" w:space="0" w:color="auto"/>
              </w:divBdr>
            </w:div>
          </w:divsChild>
        </w:div>
        <w:div w:id="129977533">
          <w:marLeft w:val="0"/>
          <w:marRight w:val="0"/>
          <w:marTop w:val="0"/>
          <w:marBottom w:val="0"/>
          <w:divBdr>
            <w:top w:val="none" w:sz="0" w:space="0" w:color="auto"/>
            <w:left w:val="none" w:sz="0" w:space="0" w:color="auto"/>
            <w:bottom w:val="none" w:sz="0" w:space="0" w:color="auto"/>
            <w:right w:val="none" w:sz="0" w:space="0" w:color="auto"/>
          </w:divBdr>
          <w:divsChild>
            <w:div w:id="1488129198">
              <w:marLeft w:val="0"/>
              <w:marRight w:val="0"/>
              <w:marTop w:val="0"/>
              <w:marBottom w:val="0"/>
              <w:divBdr>
                <w:top w:val="none" w:sz="0" w:space="0" w:color="auto"/>
                <w:left w:val="none" w:sz="0" w:space="0" w:color="auto"/>
                <w:bottom w:val="none" w:sz="0" w:space="0" w:color="auto"/>
                <w:right w:val="none" w:sz="0" w:space="0" w:color="auto"/>
              </w:divBdr>
            </w:div>
          </w:divsChild>
        </w:div>
        <w:div w:id="1595672316">
          <w:marLeft w:val="0"/>
          <w:marRight w:val="0"/>
          <w:marTop w:val="0"/>
          <w:marBottom w:val="0"/>
          <w:divBdr>
            <w:top w:val="none" w:sz="0" w:space="0" w:color="auto"/>
            <w:left w:val="none" w:sz="0" w:space="0" w:color="auto"/>
            <w:bottom w:val="none" w:sz="0" w:space="0" w:color="auto"/>
            <w:right w:val="none" w:sz="0" w:space="0" w:color="auto"/>
          </w:divBdr>
          <w:divsChild>
            <w:div w:id="291835027">
              <w:marLeft w:val="0"/>
              <w:marRight w:val="0"/>
              <w:marTop w:val="0"/>
              <w:marBottom w:val="0"/>
              <w:divBdr>
                <w:top w:val="none" w:sz="0" w:space="0" w:color="auto"/>
                <w:left w:val="none" w:sz="0" w:space="0" w:color="auto"/>
                <w:bottom w:val="none" w:sz="0" w:space="0" w:color="auto"/>
                <w:right w:val="none" w:sz="0" w:space="0" w:color="auto"/>
              </w:divBdr>
            </w:div>
          </w:divsChild>
        </w:div>
        <w:div w:id="1053849692">
          <w:marLeft w:val="0"/>
          <w:marRight w:val="0"/>
          <w:marTop w:val="0"/>
          <w:marBottom w:val="0"/>
          <w:divBdr>
            <w:top w:val="none" w:sz="0" w:space="0" w:color="auto"/>
            <w:left w:val="none" w:sz="0" w:space="0" w:color="auto"/>
            <w:bottom w:val="none" w:sz="0" w:space="0" w:color="auto"/>
            <w:right w:val="none" w:sz="0" w:space="0" w:color="auto"/>
          </w:divBdr>
          <w:divsChild>
            <w:div w:id="1979384370">
              <w:marLeft w:val="0"/>
              <w:marRight w:val="0"/>
              <w:marTop w:val="0"/>
              <w:marBottom w:val="0"/>
              <w:divBdr>
                <w:top w:val="none" w:sz="0" w:space="0" w:color="auto"/>
                <w:left w:val="none" w:sz="0" w:space="0" w:color="auto"/>
                <w:bottom w:val="none" w:sz="0" w:space="0" w:color="auto"/>
                <w:right w:val="none" w:sz="0" w:space="0" w:color="auto"/>
              </w:divBdr>
            </w:div>
          </w:divsChild>
        </w:div>
        <w:div w:id="379981396">
          <w:marLeft w:val="0"/>
          <w:marRight w:val="0"/>
          <w:marTop w:val="0"/>
          <w:marBottom w:val="0"/>
          <w:divBdr>
            <w:top w:val="none" w:sz="0" w:space="0" w:color="auto"/>
            <w:left w:val="none" w:sz="0" w:space="0" w:color="auto"/>
            <w:bottom w:val="none" w:sz="0" w:space="0" w:color="auto"/>
            <w:right w:val="none" w:sz="0" w:space="0" w:color="auto"/>
          </w:divBdr>
          <w:divsChild>
            <w:div w:id="435177241">
              <w:marLeft w:val="0"/>
              <w:marRight w:val="0"/>
              <w:marTop w:val="0"/>
              <w:marBottom w:val="0"/>
              <w:divBdr>
                <w:top w:val="none" w:sz="0" w:space="0" w:color="auto"/>
                <w:left w:val="none" w:sz="0" w:space="0" w:color="auto"/>
                <w:bottom w:val="none" w:sz="0" w:space="0" w:color="auto"/>
                <w:right w:val="none" w:sz="0" w:space="0" w:color="auto"/>
              </w:divBdr>
            </w:div>
          </w:divsChild>
        </w:div>
        <w:div w:id="1228492281">
          <w:marLeft w:val="0"/>
          <w:marRight w:val="0"/>
          <w:marTop w:val="0"/>
          <w:marBottom w:val="0"/>
          <w:divBdr>
            <w:top w:val="none" w:sz="0" w:space="0" w:color="auto"/>
            <w:left w:val="none" w:sz="0" w:space="0" w:color="auto"/>
            <w:bottom w:val="none" w:sz="0" w:space="0" w:color="auto"/>
            <w:right w:val="none" w:sz="0" w:space="0" w:color="auto"/>
          </w:divBdr>
          <w:divsChild>
            <w:div w:id="1062219644">
              <w:marLeft w:val="0"/>
              <w:marRight w:val="0"/>
              <w:marTop w:val="0"/>
              <w:marBottom w:val="0"/>
              <w:divBdr>
                <w:top w:val="none" w:sz="0" w:space="0" w:color="auto"/>
                <w:left w:val="none" w:sz="0" w:space="0" w:color="auto"/>
                <w:bottom w:val="none" w:sz="0" w:space="0" w:color="auto"/>
                <w:right w:val="none" w:sz="0" w:space="0" w:color="auto"/>
              </w:divBdr>
            </w:div>
          </w:divsChild>
        </w:div>
        <w:div w:id="466288921">
          <w:marLeft w:val="0"/>
          <w:marRight w:val="0"/>
          <w:marTop w:val="0"/>
          <w:marBottom w:val="0"/>
          <w:divBdr>
            <w:top w:val="none" w:sz="0" w:space="0" w:color="auto"/>
            <w:left w:val="none" w:sz="0" w:space="0" w:color="auto"/>
            <w:bottom w:val="none" w:sz="0" w:space="0" w:color="auto"/>
            <w:right w:val="none" w:sz="0" w:space="0" w:color="auto"/>
          </w:divBdr>
          <w:divsChild>
            <w:div w:id="1874683762">
              <w:marLeft w:val="0"/>
              <w:marRight w:val="0"/>
              <w:marTop w:val="0"/>
              <w:marBottom w:val="0"/>
              <w:divBdr>
                <w:top w:val="none" w:sz="0" w:space="0" w:color="auto"/>
                <w:left w:val="none" w:sz="0" w:space="0" w:color="auto"/>
                <w:bottom w:val="none" w:sz="0" w:space="0" w:color="auto"/>
                <w:right w:val="none" w:sz="0" w:space="0" w:color="auto"/>
              </w:divBdr>
            </w:div>
          </w:divsChild>
        </w:div>
        <w:div w:id="2111659372">
          <w:marLeft w:val="0"/>
          <w:marRight w:val="0"/>
          <w:marTop w:val="0"/>
          <w:marBottom w:val="0"/>
          <w:divBdr>
            <w:top w:val="none" w:sz="0" w:space="0" w:color="auto"/>
            <w:left w:val="none" w:sz="0" w:space="0" w:color="auto"/>
            <w:bottom w:val="none" w:sz="0" w:space="0" w:color="auto"/>
            <w:right w:val="none" w:sz="0" w:space="0" w:color="auto"/>
          </w:divBdr>
          <w:divsChild>
            <w:div w:id="719749109">
              <w:marLeft w:val="0"/>
              <w:marRight w:val="0"/>
              <w:marTop w:val="0"/>
              <w:marBottom w:val="0"/>
              <w:divBdr>
                <w:top w:val="none" w:sz="0" w:space="0" w:color="auto"/>
                <w:left w:val="none" w:sz="0" w:space="0" w:color="auto"/>
                <w:bottom w:val="none" w:sz="0" w:space="0" w:color="auto"/>
                <w:right w:val="none" w:sz="0" w:space="0" w:color="auto"/>
              </w:divBdr>
            </w:div>
          </w:divsChild>
        </w:div>
        <w:div w:id="1847675385">
          <w:marLeft w:val="0"/>
          <w:marRight w:val="0"/>
          <w:marTop w:val="0"/>
          <w:marBottom w:val="0"/>
          <w:divBdr>
            <w:top w:val="none" w:sz="0" w:space="0" w:color="auto"/>
            <w:left w:val="none" w:sz="0" w:space="0" w:color="auto"/>
            <w:bottom w:val="none" w:sz="0" w:space="0" w:color="auto"/>
            <w:right w:val="none" w:sz="0" w:space="0" w:color="auto"/>
          </w:divBdr>
          <w:divsChild>
            <w:div w:id="740561600">
              <w:marLeft w:val="0"/>
              <w:marRight w:val="0"/>
              <w:marTop w:val="0"/>
              <w:marBottom w:val="0"/>
              <w:divBdr>
                <w:top w:val="none" w:sz="0" w:space="0" w:color="auto"/>
                <w:left w:val="none" w:sz="0" w:space="0" w:color="auto"/>
                <w:bottom w:val="none" w:sz="0" w:space="0" w:color="auto"/>
                <w:right w:val="none" w:sz="0" w:space="0" w:color="auto"/>
              </w:divBdr>
            </w:div>
          </w:divsChild>
        </w:div>
        <w:div w:id="845904866">
          <w:marLeft w:val="0"/>
          <w:marRight w:val="0"/>
          <w:marTop w:val="0"/>
          <w:marBottom w:val="0"/>
          <w:divBdr>
            <w:top w:val="none" w:sz="0" w:space="0" w:color="auto"/>
            <w:left w:val="none" w:sz="0" w:space="0" w:color="auto"/>
            <w:bottom w:val="none" w:sz="0" w:space="0" w:color="auto"/>
            <w:right w:val="none" w:sz="0" w:space="0" w:color="auto"/>
          </w:divBdr>
          <w:divsChild>
            <w:div w:id="1645235277">
              <w:marLeft w:val="0"/>
              <w:marRight w:val="0"/>
              <w:marTop w:val="0"/>
              <w:marBottom w:val="0"/>
              <w:divBdr>
                <w:top w:val="none" w:sz="0" w:space="0" w:color="auto"/>
                <w:left w:val="none" w:sz="0" w:space="0" w:color="auto"/>
                <w:bottom w:val="none" w:sz="0" w:space="0" w:color="auto"/>
                <w:right w:val="none" w:sz="0" w:space="0" w:color="auto"/>
              </w:divBdr>
            </w:div>
          </w:divsChild>
        </w:div>
        <w:div w:id="436218594">
          <w:marLeft w:val="0"/>
          <w:marRight w:val="0"/>
          <w:marTop w:val="0"/>
          <w:marBottom w:val="0"/>
          <w:divBdr>
            <w:top w:val="none" w:sz="0" w:space="0" w:color="auto"/>
            <w:left w:val="none" w:sz="0" w:space="0" w:color="auto"/>
            <w:bottom w:val="none" w:sz="0" w:space="0" w:color="auto"/>
            <w:right w:val="none" w:sz="0" w:space="0" w:color="auto"/>
          </w:divBdr>
          <w:divsChild>
            <w:div w:id="861209184">
              <w:marLeft w:val="0"/>
              <w:marRight w:val="0"/>
              <w:marTop w:val="0"/>
              <w:marBottom w:val="0"/>
              <w:divBdr>
                <w:top w:val="none" w:sz="0" w:space="0" w:color="auto"/>
                <w:left w:val="none" w:sz="0" w:space="0" w:color="auto"/>
                <w:bottom w:val="none" w:sz="0" w:space="0" w:color="auto"/>
                <w:right w:val="none" w:sz="0" w:space="0" w:color="auto"/>
              </w:divBdr>
            </w:div>
          </w:divsChild>
        </w:div>
        <w:div w:id="976646604">
          <w:marLeft w:val="0"/>
          <w:marRight w:val="0"/>
          <w:marTop w:val="0"/>
          <w:marBottom w:val="0"/>
          <w:divBdr>
            <w:top w:val="none" w:sz="0" w:space="0" w:color="auto"/>
            <w:left w:val="none" w:sz="0" w:space="0" w:color="auto"/>
            <w:bottom w:val="none" w:sz="0" w:space="0" w:color="auto"/>
            <w:right w:val="none" w:sz="0" w:space="0" w:color="auto"/>
          </w:divBdr>
          <w:divsChild>
            <w:div w:id="1150560027">
              <w:marLeft w:val="0"/>
              <w:marRight w:val="0"/>
              <w:marTop w:val="0"/>
              <w:marBottom w:val="0"/>
              <w:divBdr>
                <w:top w:val="none" w:sz="0" w:space="0" w:color="auto"/>
                <w:left w:val="none" w:sz="0" w:space="0" w:color="auto"/>
                <w:bottom w:val="none" w:sz="0" w:space="0" w:color="auto"/>
                <w:right w:val="none" w:sz="0" w:space="0" w:color="auto"/>
              </w:divBdr>
            </w:div>
          </w:divsChild>
        </w:div>
        <w:div w:id="435292954">
          <w:marLeft w:val="0"/>
          <w:marRight w:val="0"/>
          <w:marTop w:val="0"/>
          <w:marBottom w:val="0"/>
          <w:divBdr>
            <w:top w:val="none" w:sz="0" w:space="0" w:color="auto"/>
            <w:left w:val="none" w:sz="0" w:space="0" w:color="auto"/>
            <w:bottom w:val="none" w:sz="0" w:space="0" w:color="auto"/>
            <w:right w:val="none" w:sz="0" w:space="0" w:color="auto"/>
          </w:divBdr>
          <w:divsChild>
            <w:div w:id="980963564">
              <w:marLeft w:val="0"/>
              <w:marRight w:val="0"/>
              <w:marTop w:val="0"/>
              <w:marBottom w:val="0"/>
              <w:divBdr>
                <w:top w:val="none" w:sz="0" w:space="0" w:color="auto"/>
                <w:left w:val="none" w:sz="0" w:space="0" w:color="auto"/>
                <w:bottom w:val="none" w:sz="0" w:space="0" w:color="auto"/>
                <w:right w:val="none" w:sz="0" w:space="0" w:color="auto"/>
              </w:divBdr>
            </w:div>
          </w:divsChild>
        </w:div>
        <w:div w:id="1580098111">
          <w:marLeft w:val="0"/>
          <w:marRight w:val="0"/>
          <w:marTop w:val="0"/>
          <w:marBottom w:val="0"/>
          <w:divBdr>
            <w:top w:val="none" w:sz="0" w:space="0" w:color="auto"/>
            <w:left w:val="none" w:sz="0" w:space="0" w:color="auto"/>
            <w:bottom w:val="none" w:sz="0" w:space="0" w:color="auto"/>
            <w:right w:val="none" w:sz="0" w:space="0" w:color="auto"/>
          </w:divBdr>
          <w:divsChild>
            <w:div w:id="1752576439">
              <w:marLeft w:val="0"/>
              <w:marRight w:val="0"/>
              <w:marTop w:val="0"/>
              <w:marBottom w:val="0"/>
              <w:divBdr>
                <w:top w:val="none" w:sz="0" w:space="0" w:color="auto"/>
                <w:left w:val="none" w:sz="0" w:space="0" w:color="auto"/>
                <w:bottom w:val="none" w:sz="0" w:space="0" w:color="auto"/>
                <w:right w:val="none" w:sz="0" w:space="0" w:color="auto"/>
              </w:divBdr>
            </w:div>
          </w:divsChild>
        </w:div>
        <w:div w:id="1113205805">
          <w:marLeft w:val="0"/>
          <w:marRight w:val="0"/>
          <w:marTop w:val="0"/>
          <w:marBottom w:val="0"/>
          <w:divBdr>
            <w:top w:val="none" w:sz="0" w:space="0" w:color="auto"/>
            <w:left w:val="none" w:sz="0" w:space="0" w:color="auto"/>
            <w:bottom w:val="none" w:sz="0" w:space="0" w:color="auto"/>
            <w:right w:val="none" w:sz="0" w:space="0" w:color="auto"/>
          </w:divBdr>
          <w:divsChild>
            <w:div w:id="834801270">
              <w:marLeft w:val="0"/>
              <w:marRight w:val="0"/>
              <w:marTop w:val="0"/>
              <w:marBottom w:val="0"/>
              <w:divBdr>
                <w:top w:val="none" w:sz="0" w:space="0" w:color="auto"/>
                <w:left w:val="none" w:sz="0" w:space="0" w:color="auto"/>
                <w:bottom w:val="none" w:sz="0" w:space="0" w:color="auto"/>
                <w:right w:val="none" w:sz="0" w:space="0" w:color="auto"/>
              </w:divBdr>
            </w:div>
          </w:divsChild>
        </w:div>
        <w:div w:id="1964657397">
          <w:marLeft w:val="0"/>
          <w:marRight w:val="0"/>
          <w:marTop w:val="0"/>
          <w:marBottom w:val="0"/>
          <w:divBdr>
            <w:top w:val="none" w:sz="0" w:space="0" w:color="auto"/>
            <w:left w:val="none" w:sz="0" w:space="0" w:color="auto"/>
            <w:bottom w:val="none" w:sz="0" w:space="0" w:color="auto"/>
            <w:right w:val="none" w:sz="0" w:space="0" w:color="auto"/>
          </w:divBdr>
          <w:divsChild>
            <w:div w:id="1180007883">
              <w:marLeft w:val="0"/>
              <w:marRight w:val="0"/>
              <w:marTop w:val="0"/>
              <w:marBottom w:val="0"/>
              <w:divBdr>
                <w:top w:val="none" w:sz="0" w:space="0" w:color="auto"/>
                <w:left w:val="none" w:sz="0" w:space="0" w:color="auto"/>
                <w:bottom w:val="none" w:sz="0" w:space="0" w:color="auto"/>
                <w:right w:val="none" w:sz="0" w:space="0" w:color="auto"/>
              </w:divBdr>
            </w:div>
          </w:divsChild>
        </w:div>
        <w:div w:id="1294215704">
          <w:marLeft w:val="0"/>
          <w:marRight w:val="0"/>
          <w:marTop w:val="0"/>
          <w:marBottom w:val="0"/>
          <w:divBdr>
            <w:top w:val="none" w:sz="0" w:space="0" w:color="auto"/>
            <w:left w:val="none" w:sz="0" w:space="0" w:color="auto"/>
            <w:bottom w:val="none" w:sz="0" w:space="0" w:color="auto"/>
            <w:right w:val="none" w:sz="0" w:space="0" w:color="auto"/>
          </w:divBdr>
          <w:divsChild>
            <w:div w:id="893737245">
              <w:marLeft w:val="0"/>
              <w:marRight w:val="0"/>
              <w:marTop w:val="0"/>
              <w:marBottom w:val="0"/>
              <w:divBdr>
                <w:top w:val="none" w:sz="0" w:space="0" w:color="auto"/>
                <w:left w:val="none" w:sz="0" w:space="0" w:color="auto"/>
                <w:bottom w:val="none" w:sz="0" w:space="0" w:color="auto"/>
                <w:right w:val="none" w:sz="0" w:space="0" w:color="auto"/>
              </w:divBdr>
            </w:div>
          </w:divsChild>
        </w:div>
        <w:div w:id="1990401383">
          <w:marLeft w:val="0"/>
          <w:marRight w:val="0"/>
          <w:marTop w:val="0"/>
          <w:marBottom w:val="0"/>
          <w:divBdr>
            <w:top w:val="none" w:sz="0" w:space="0" w:color="auto"/>
            <w:left w:val="none" w:sz="0" w:space="0" w:color="auto"/>
            <w:bottom w:val="none" w:sz="0" w:space="0" w:color="auto"/>
            <w:right w:val="none" w:sz="0" w:space="0" w:color="auto"/>
          </w:divBdr>
          <w:divsChild>
            <w:div w:id="1750152732">
              <w:marLeft w:val="0"/>
              <w:marRight w:val="0"/>
              <w:marTop w:val="0"/>
              <w:marBottom w:val="0"/>
              <w:divBdr>
                <w:top w:val="none" w:sz="0" w:space="0" w:color="auto"/>
                <w:left w:val="none" w:sz="0" w:space="0" w:color="auto"/>
                <w:bottom w:val="none" w:sz="0" w:space="0" w:color="auto"/>
                <w:right w:val="none" w:sz="0" w:space="0" w:color="auto"/>
              </w:divBdr>
            </w:div>
          </w:divsChild>
        </w:div>
        <w:div w:id="1596553399">
          <w:marLeft w:val="0"/>
          <w:marRight w:val="0"/>
          <w:marTop w:val="0"/>
          <w:marBottom w:val="0"/>
          <w:divBdr>
            <w:top w:val="none" w:sz="0" w:space="0" w:color="auto"/>
            <w:left w:val="none" w:sz="0" w:space="0" w:color="auto"/>
            <w:bottom w:val="none" w:sz="0" w:space="0" w:color="auto"/>
            <w:right w:val="none" w:sz="0" w:space="0" w:color="auto"/>
          </w:divBdr>
          <w:divsChild>
            <w:div w:id="341980643">
              <w:marLeft w:val="0"/>
              <w:marRight w:val="0"/>
              <w:marTop w:val="0"/>
              <w:marBottom w:val="0"/>
              <w:divBdr>
                <w:top w:val="none" w:sz="0" w:space="0" w:color="auto"/>
                <w:left w:val="none" w:sz="0" w:space="0" w:color="auto"/>
                <w:bottom w:val="none" w:sz="0" w:space="0" w:color="auto"/>
                <w:right w:val="none" w:sz="0" w:space="0" w:color="auto"/>
              </w:divBdr>
            </w:div>
          </w:divsChild>
        </w:div>
        <w:div w:id="1016612666">
          <w:marLeft w:val="0"/>
          <w:marRight w:val="0"/>
          <w:marTop w:val="0"/>
          <w:marBottom w:val="0"/>
          <w:divBdr>
            <w:top w:val="none" w:sz="0" w:space="0" w:color="auto"/>
            <w:left w:val="none" w:sz="0" w:space="0" w:color="auto"/>
            <w:bottom w:val="none" w:sz="0" w:space="0" w:color="auto"/>
            <w:right w:val="none" w:sz="0" w:space="0" w:color="auto"/>
          </w:divBdr>
          <w:divsChild>
            <w:div w:id="1085034103">
              <w:marLeft w:val="0"/>
              <w:marRight w:val="0"/>
              <w:marTop w:val="0"/>
              <w:marBottom w:val="0"/>
              <w:divBdr>
                <w:top w:val="none" w:sz="0" w:space="0" w:color="auto"/>
                <w:left w:val="none" w:sz="0" w:space="0" w:color="auto"/>
                <w:bottom w:val="none" w:sz="0" w:space="0" w:color="auto"/>
                <w:right w:val="none" w:sz="0" w:space="0" w:color="auto"/>
              </w:divBdr>
            </w:div>
          </w:divsChild>
        </w:div>
        <w:div w:id="1455246766">
          <w:marLeft w:val="0"/>
          <w:marRight w:val="0"/>
          <w:marTop w:val="0"/>
          <w:marBottom w:val="0"/>
          <w:divBdr>
            <w:top w:val="none" w:sz="0" w:space="0" w:color="auto"/>
            <w:left w:val="none" w:sz="0" w:space="0" w:color="auto"/>
            <w:bottom w:val="none" w:sz="0" w:space="0" w:color="auto"/>
            <w:right w:val="none" w:sz="0" w:space="0" w:color="auto"/>
          </w:divBdr>
          <w:divsChild>
            <w:div w:id="119809509">
              <w:marLeft w:val="0"/>
              <w:marRight w:val="0"/>
              <w:marTop w:val="0"/>
              <w:marBottom w:val="0"/>
              <w:divBdr>
                <w:top w:val="none" w:sz="0" w:space="0" w:color="auto"/>
                <w:left w:val="none" w:sz="0" w:space="0" w:color="auto"/>
                <w:bottom w:val="none" w:sz="0" w:space="0" w:color="auto"/>
                <w:right w:val="none" w:sz="0" w:space="0" w:color="auto"/>
              </w:divBdr>
            </w:div>
          </w:divsChild>
        </w:div>
        <w:div w:id="695011256">
          <w:marLeft w:val="0"/>
          <w:marRight w:val="0"/>
          <w:marTop w:val="0"/>
          <w:marBottom w:val="0"/>
          <w:divBdr>
            <w:top w:val="none" w:sz="0" w:space="0" w:color="auto"/>
            <w:left w:val="none" w:sz="0" w:space="0" w:color="auto"/>
            <w:bottom w:val="none" w:sz="0" w:space="0" w:color="auto"/>
            <w:right w:val="none" w:sz="0" w:space="0" w:color="auto"/>
          </w:divBdr>
          <w:divsChild>
            <w:div w:id="653411537">
              <w:marLeft w:val="0"/>
              <w:marRight w:val="0"/>
              <w:marTop w:val="0"/>
              <w:marBottom w:val="0"/>
              <w:divBdr>
                <w:top w:val="none" w:sz="0" w:space="0" w:color="auto"/>
                <w:left w:val="none" w:sz="0" w:space="0" w:color="auto"/>
                <w:bottom w:val="none" w:sz="0" w:space="0" w:color="auto"/>
                <w:right w:val="none" w:sz="0" w:space="0" w:color="auto"/>
              </w:divBdr>
            </w:div>
          </w:divsChild>
        </w:div>
        <w:div w:id="1131022512">
          <w:marLeft w:val="0"/>
          <w:marRight w:val="0"/>
          <w:marTop w:val="0"/>
          <w:marBottom w:val="0"/>
          <w:divBdr>
            <w:top w:val="none" w:sz="0" w:space="0" w:color="auto"/>
            <w:left w:val="none" w:sz="0" w:space="0" w:color="auto"/>
            <w:bottom w:val="none" w:sz="0" w:space="0" w:color="auto"/>
            <w:right w:val="none" w:sz="0" w:space="0" w:color="auto"/>
          </w:divBdr>
          <w:divsChild>
            <w:div w:id="733939050">
              <w:marLeft w:val="0"/>
              <w:marRight w:val="0"/>
              <w:marTop w:val="0"/>
              <w:marBottom w:val="0"/>
              <w:divBdr>
                <w:top w:val="none" w:sz="0" w:space="0" w:color="auto"/>
                <w:left w:val="none" w:sz="0" w:space="0" w:color="auto"/>
                <w:bottom w:val="none" w:sz="0" w:space="0" w:color="auto"/>
                <w:right w:val="none" w:sz="0" w:space="0" w:color="auto"/>
              </w:divBdr>
            </w:div>
          </w:divsChild>
        </w:div>
        <w:div w:id="388577151">
          <w:marLeft w:val="0"/>
          <w:marRight w:val="0"/>
          <w:marTop w:val="0"/>
          <w:marBottom w:val="0"/>
          <w:divBdr>
            <w:top w:val="none" w:sz="0" w:space="0" w:color="auto"/>
            <w:left w:val="none" w:sz="0" w:space="0" w:color="auto"/>
            <w:bottom w:val="none" w:sz="0" w:space="0" w:color="auto"/>
            <w:right w:val="none" w:sz="0" w:space="0" w:color="auto"/>
          </w:divBdr>
          <w:divsChild>
            <w:div w:id="1440101877">
              <w:marLeft w:val="0"/>
              <w:marRight w:val="0"/>
              <w:marTop w:val="0"/>
              <w:marBottom w:val="0"/>
              <w:divBdr>
                <w:top w:val="none" w:sz="0" w:space="0" w:color="auto"/>
                <w:left w:val="none" w:sz="0" w:space="0" w:color="auto"/>
                <w:bottom w:val="none" w:sz="0" w:space="0" w:color="auto"/>
                <w:right w:val="none" w:sz="0" w:space="0" w:color="auto"/>
              </w:divBdr>
            </w:div>
          </w:divsChild>
        </w:div>
        <w:div w:id="1594706298">
          <w:marLeft w:val="0"/>
          <w:marRight w:val="0"/>
          <w:marTop w:val="0"/>
          <w:marBottom w:val="0"/>
          <w:divBdr>
            <w:top w:val="none" w:sz="0" w:space="0" w:color="auto"/>
            <w:left w:val="none" w:sz="0" w:space="0" w:color="auto"/>
            <w:bottom w:val="none" w:sz="0" w:space="0" w:color="auto"/>
            <w:right w:val="none" w:sz="0" w:space="0" w:color="auto"/>
          </w:divBdr>
          <w:divsChild>
            <w:div w:id="462819792">
              <w:marLeft w:val="0"/>
              <w:marRight w:val="0"/>
              <w:marTop w:val="0"/>
              <w:marBottom w:val="0"/>
              <w:divBdr>
                <w:top w:val="none" w:sz="0" w:space="0" w:color="auto"/>
                <w:left w:val="none" w:sz="0" w:space="0" w:color="auto"/>
                <w:bottom w:val="none" w:sz="0" w:space="0" w:color="auto"/>
                <w:right w:val="none" w:sz="0" w:space="0" w:color="auto"/>
              </w:divBdr>
            </w:div>
          </w:divsChild>
        </w:div>
        <w:div w:id="1166550050">
          <w:marLeft w:val="0"/>
          <w:marRight w:val="0"/>
          <w:marTop w:val="0"/>
          <w:marBottom w:val="0"/>
          <w:divBdr>
            <w:top w:val="none" w:sz="0" w:space="0" w:color="auto"/>
            <w:left w:val="none" w:sz="0" w:space="0" w:color="auto"/>
            <w:bottom w:val="none" w:sz="0" w:space="0" w:color="auto"/>
            <w:right w:val="none" w:sz="0" w:space="0" w:color="auto"/>
          </w:divBdr>
          <w:divsChild>
            <w:div w:id="1639072427">
              <w:marLeft w:val="0"/>
              <w:marRight w:val="0"/>
              <w:marTop w:val="0"/>
              <w:marBottom w:val="0"/>
              <w:divBdr>
                <w:top w:val="none" w:sz="0" w:space="0" w:color="auto"/>
                <w:left w:val="none" w:sz="0" w:space="0" w:color="auto"/>
                <w:bottom w:val="none" w:sz="0" w:space="0" w:color="auto"/>
                <w:right w:val="none" w:sz="0" w:space="0" w:color="auto"/>
              </w:divBdr>
            </w:div>
          </w:divsChild>
        </w:div>
        <w:div w:id="950622119">
          <w:marLeft w:val="0"/>
          <w:marRight w:val="0"/>
          <w:marTop w:val="0"/>
          <w:marBottom w:val="0"/>
          <w:divBdr>
            <w:top w:val="none" w:sz="0" w:space="0" w:color="auto"/>
            <w:left w:val="none" w:sz="0" w:space="0" w:color="auto"/>
            <w:bottom w:val="none" w:sz="0" w:space="0" w:color="auto"/>
            <w:right w:val="none" w:sz="0" w:space="0" w:color="auto"/>
          </w:divBdr>
          <w:divsChild>
            <w:div w:id="1036546594">
              <w:marLeft w:val="0"/>
              <w:marRight w:val="0"/>
              <w:marTop w:val="0"/>
              <w:marBottom w:val="0"/>
              <w:divBdr>
                <w:top w:val="none" w:sz="0" w:space="0" w:color="auto"/>
                <w:left w:val="none" w:sz="0" w:space="0" w:color="auto"/>
                <w:bottom w:val="none" w:sz="0" w:space="0" w:color="auto"/>
                <w:right w:val="none" w:sz="0" w:space="0" w:color="auto"/>
              </w:divBdr>
            </w:div>
          </w:divsChild>
        </w:div>
        <w:div w:id="957687910">
          <w:marLeft w:val="0"/>
          <w:marRight w:val="0"/>
          <w:marTop w:val="0"/>
          <w:marBottom w:val="0"/>
          <w:divBdr>
            <w:top w:val="none" w:sz="0" w:space="0" w:color="auto"/>
            <w:left w:val="none" w:sz="0" w:space="0" w:color="auto"/>
            <w:bottom w:val="none" w:sz="0" w:space="0" w:color="auto"/>
            <w:right w:val="none" w:sz="0" w:space="0" w:color="auto"/>
          </w:divBdr>
          <w:divsChild>
            <w:div w:id="998727244">
              <w:marLeft w:val="0"/>
              <w:marRight w:val="0"/>
              <w:marTop w:val="0"/>
              <w:marBottom w:val="0"/>
              <w:divBdr>
                <w:top w:val="none" w:sz="0" w:space="0" w:color="auto"/>
                <w:left w:val="none" w:sz="0" w:space="0" w:color="auto"/>
                <w:bottom w:val="none" w:sz="0" w:space="0" w:color="auto"/>
                <w:right w:val="none" w:sz="0" w:space="0" w:color="auto"/>
              </w:divBdr>
            </w:div>
          </w:divsChild>
        </w:div>
        <w:div w:id="1764181357">
          <w:marLeft w:val="0"/>
          <w:marRight w:val="0"/>
          <w:marTop w:val="0"/>
          <w:marBottom w:val="0"/>
          <w:divBdr>
            <w:top w:val="none" w:sz="0" w:space="0" w:color="auto"/>
            <w:left w:val="none" w:sz="0" w:space="0" w:color="auto"/>
            <w:bottom w:val="none" w:sz="0" w:space="0" w:color="auto"/>
            <w:right w:val="none" w:sz="0" w:space="0" w:color="auto"/>
          </w:divBdr>
          <w:divsChild>
            <w:div w:id="1943952883">
              <w:marLeft w:val="0"/>
              <w:marRight w:val="0"/>
              <w:marTop w:val="0"/>
              <w:marBottom w:val="0"/>
              <w:divBdr>
                <w:top w:val="none" w:sz="0" w:space="0" w:color="auto"/>
                <w:left w:val="none" w:sz="0" w:space="0" w:color="auto"/>
                <w:bottom w:val="none" w:sz="0" w:space="0" w:color="auto"/>
                <w:right w:val="none" w:sz="0" w:space="0" w:color="auto"/>
              </w:divBdr>
            </w:div>
          </w:divsChild>
        </w:div>
        <w:div w:id="1321233156">
          <w:marLeft w:val="0"/>
          <w:marRight w:val="0"/>
          <w:marTop w:val="0"/>
          <w:marBottom w:val="0"/>
          <w:divBdr>
            <w:top w:val="none" w:sz="0" w:space="0" w:color="auto"/>
            <w:left w:val="none" w:sz="0" w:space="0" w:color="auto"/>
            <w:bottom w:val="none" w:sz="0" w:space="0" w:color="auto"/>
            <w:right w:val="none" w:sz="0" w:space="0" w:color="auto"/>
          </w:divBdr>
          <w:divsChild>
            <w:div w:id="2123064052">
              <w:marLeft w:val="0"/>
              <w:marRight w:val="0"/>
              <w:marTop w:val="0"/>
              <w:marBottom w:val="0"/>
              <w:divBdr>
                <w:top w:val="none" w:sz="0" w:space="0" w:color="auto"/>
                <w:left w:val="none" w:sz="0" w:space="0" w:color="auto"/>
                <w:bottom w:val="none" w:sz="0" w:space="0" w:color="auto"/>
                <w:right w:val="none" w:sz="0" w:space="0" w:color="auto"/>
              </w:divBdr>
            </w:div>
          </w:divsChild>
        </w:div>
        <w:div w:id="1512142851">
          <w:marLeft w:val="0"/>
          <w:marRight w:val="0"/>
          <w:marTop w:val="0"/>
          <w:marBottom w:val="0"/>
          <w:divBdr>
            <w:top w:val="none" w:sz="0" w:space="0" w:color="auto"/>
            <w:left w:val="none" w:sz="0" w:space="0" w:color="auto"/>
            <w:bottom w:val="none" w:sz="0" w:space="0" w:color="auto"/>
            <w:right w:val="none" w:sz="0" w:space="0" w:color="auto"/>
          </w:divBdr>
          <w:divsChild>
            <w:div w:id="765151386">
              <w:marLeft w:val="0"/>
              <w:marRight w:val="0"/>
              <w:marTop w:val="0"/>
              <w:marBottom w:val="0"/>
              <w:divBdr>
                <w:top w:val="none" w:sz="0" w:space="0" w:color="auto"/>
                <w:left w:val="none" w:sz="0" w:space="0" w:color="auto"/>
                <w:bottom w:val="none" w:sz="0" w:space="0" w:color="auto"/>
                <w:right w:val="none" w:sz="0" w:space="0" w:color="auto"/>
              </w:divBdr>
            </w:div>
          </w:divsChild>
        </w:div>
        <w:div w:id="1613247159">
          <w:marLeft w:val="0"/>
          <w:marRight w:val="0"/>
          <w:marTop w:val="0"/>
          <w:marBottom w:val="0"/>
          <w:divBdr>
            <w:top w:val="none" w:sz="0" w:space="0" w:color="auto"/>
            <w:left w:val="none" w:sz="0" w:space="0" w:color="auto"/>
            <w:bottom w:val="none" w:sz="0" w:space="0" w:color="auto"/>
            <w:right w:val="none" w:sz="0" w:space="0" w:color="auto"/>
          </w:divBdr>
          <w:divsChild>
            <w:div w:id="1075126150">
              <w:marLeft w:val="0"/>
              <w:marRight w:val="0"/>
              <w:marTop w:val="0"/>
              <w:marBottom w:val="0"/>
              <w:divBdr>
                <w:top w:val="none" w:sz="0" w:space="0" w:color="auto"/>
                <w:left w:val="none" w:sz="0" w:space="0" w:color="auto"/>
                <w:bottom w:val="none" w:sz="0" w:space="0" w:color="auto"/>
                <w:right w:val="none" w:sz="0" w:space="0" w:color="auto"/>
              </w:divBdr>
            </w:div>
          </w:divsChild>
        </w:div>
        <w:div w:id="606273597">
          <w:marLeft w:val="0"/>
          <w:marRight w:val="0"/>
          <w:marTop w:val="0"/>
          <w:marBottom w:val="0"/>
          <w:divBdr>
            <w:top w:val="none" w:sz="0" w:space="0" w:color="auto"/>
            <w:left w:val="none" w:sz="0" w:space="0" w:color="auto"/>
            <w:bottom w:val="none" w:sz="0" w:space="0" w:color="auto"/>
            <w:right w:val="none" w:sz="0" w:space="0" w:color="auto"/>
          </w:divBdr>
          <w:divsChild>
            <w:div w:id="1008022092">
              <w:marLeft w:val="0"/>
              <w:marRight w:val="0"/>
              <w:marTop w:val="0"/>
              <w:marBottom w:val="0"/>
              <w:divBdr>
                <w:top w:val="none" w:sz="0" w:space="0" w:color="auto"/>
                <w:left w:val="none" w:sz="0" w:space="0" w:color="auto"/>
                <w:bottom w:val="none" w:sz="0" w:space="0" w:color="auto"/>
                <w:right w:val="none" w:sz="0" w:space="0" w:color="auto"/>
              </w:divBdr>
            </w:div>
          </w:divsChild>
        </w:div>
        <w:div w:id="625431790">
          <w:marLeft w:val="0"/>
          <w:marRight w:val="0"/>
          <w:marTop w:val="0"/>
          <w:marBottom w:val="0"/>
          <w:divBdr>
            <w:top w:val="none" w:sz="0" w:space="0" w:color="auto"/>
            <w:left w:val="none" w:sz="0" w:space="0" w:color="auto"/>
            <w:bottom w:val="none" w:sz="0" w:space="0" w:color="auto"/>
            <w:right w:val="none" w:sz="0" w:space="0" w:color="auto"/>
          </w:divBdr>
          <w:divsChild>
            <w:div w:id="487328266">
              <w:marLeft w:val="0"/>
              <w:marRight w:val="0"/>
              <w:marTop w:val="0"/>
              <w:marBottom w:val="0"/>
              <w:divBdr>
                <w:top w:val="none" w:sz="0" w:space="0" w:color="auto"/>
                <w:left w:val="none" w:sz="0" w:space="0" w:color="auto"/>
                <w:bottom w:val="none" w:sz="0" w:space="0" w:color="auto"/>
                <w:right w:val="none" w:sz="0" w:space="0" w:color="auto"/>
              </w:divBdr>
            </w:div>
          </w:divsChild>
        </w:div>
        <w:div w:id="1251502343">
          <w:marLeft w:val="0"/>
          <w:marRight w:val="0"/>
          <w:marTop w:val="0"/>
          <w:marBottom w:val="0"/>
          <w:divBdr>
            <w:top w:val="none" w:sz="0" w:space="0" w:color="auto"/>
            <w:left w:val="none" w:sz="0" w:space="0" w:color="auto"/>
            <w:bottom w:val="none" w:sz="0" w:space="0" w:color="auto"/>
            <w:right w:val="none" w:sz="0" w:space="0" w:color="auto"/>
          </w:divBdr>
          <w:divsChild>
            <w:div w:id="1383403156">
              <w:marLeft w:val="0"/>
              <w:marRight w:val="0"/>
              <w:marTop w:val="0"/>
              <w:marBottom w:val="0"/>
              <w:divBdr>
                <w:top w:val="none" w:sz="0" w:space="0" w:color="auto"/>
                <w:left w:val="none" w:sz="0" w:space="0" w:color="auto"/>
                <w:bottom w:val="none" w:sz="0" w:space="0" w:color="auto"/>
                <w:right w:val="none" w:sz="0" w:space="0" w:color="auto"/>
              </w:divBdr>
            </w:div>
          </w:divsChild>
        </w:div>
        <w:div w:id="1702395507">
          <w:marLeft w:val="0"/>
          <w:marRight w:val="0"/>
          <w:marTop w:val="0"/>
          <w:marBottom w:val="0"/>
          <w:divBdr>
            <w:top w:val="none" w:sz="0" w:space="0" w:color="auto"/>
            <w:left w:val="none" w:sz="0" w:space="0" w:color="auto"/>
            <w:bottom w:val="none" w:sz="0" w:space="0" w:color="auto"/>
            <w:right w:val="none" w:sz="0" w:space="0" w:color="auto"/>
          </w:divBdr>
          <w:divsChild>
            <w:div w:id="1324813656">
              <w:marLeft w:val="0"/>
              <w:marRight w:val="0"/>
              <w:marTop w:val="0"/>
              <w:marBottom w:val="0"/>
              <w:divBdr>
                <w:top w:val="none" w:sz="0" w:space="0" w:color="auto"/>
                <w:left w:val="none" w:sz="0" w:space="0" w:color="auto"/>
                <w:bottom w:val="none" w:sz="0" w:space="0" w:color="auto"/>
                <w:right w:val="none" w:sz="0" w:space="0" w:color="auto"/>
              </w:divBdr>
            </w:div>
          </w:divsChild>
        </w:div>
        <w:div w:id="2016807311">
          <w:marLeft w:val="0"/>
          <w:marRight w:val="0"/>
          <w:marTop w:val="0"/>
          <w:marBottom w:val="0"/>
          <w:divBdr>
            <w:top w:val="none" w:sz="0" w:space="0" w:color="auto"/>
            <w:left w:val="none" w:sz="0" w:space="0" w:color="auto"/>
            <w:bottom w:val="none" w:sz="0" w:space="0" w:color="auto"/>
            <w:right w:val="none" w:sz="0" w:space="0" w:color="auto"/>
          </w:divBdr>
          <w:divsChild>
            <w:div w:id="664820121">
              <w:marLeft w:val="0"/>
              <w:marRight w:val="0"/>
              <w:marTop w:val="0"/>
              <w:marBottom w:val="0"/>
              <w:divBdr>
                <w:top w:val="none" w:sz="0" w:space="0" w:color="auto"/>
                <w:left w:val="none" w:sz="0" w:space="0" w:color="auto"/>
                <w:bottom w:val="none" w:sz="0" w:space="0" w:color="auto"/>
                <w:right w:val="none" w:sz="0" w:space="0" w:color="auto"/>
              </w:divBdr>
            </w:div>
          </w:divsChild>
        </w:div>
        <w:div w:id="1294336212">
          <w:marLeft w:val="0"/>
          <w:marRight w:val="0"/>
          <w:marTop w:val="0"/>
          <w:marBottom w:val="0"/>
          <w:divBdr>
            <w:top w:val="none" w:sz="0" w:space="0" w:color="auto"/>
            <w:left w:val="none" w:sz="0" w:space="0" w:color="auto"/>
            <w:bottom w:val="none" w:sz="0" w:space="0" w:color="auto"/>
            <w:right w:val="none" w:sz="0" w:space="0" w:color="auto"/>
          </w:divBdr>
          <w:divsChild>
            <w:div w:id="1138842475">
              <w:marLeft w:val="0"/>
              <w:marRight w:val="0"/>
              <w:marTop w:val="0"/>
              <w:marBottom w:val="0"/>
              <w:divBdr>
                <w:top w:val="none" w:sz="0" w:space="0" w:color="auto"/>
                <w:left w:val="none" w:sz="0" w:space="0" w:color="auto"/>
                <w:bottom w:val="none" w:sz="0" w:space="0" w:color="auto"/>
                <w:right w:val="none" w:sz="0" w:space="0" w:color="auto"/>
              </w:divBdr>
            </w:div>
          </w:divsChild>
        </w:div>
        <w:div w:id="784538184">
          <w:marLeft w:val="0"/>
          <w:marRight w:val="0"/>
          <w:marTop w:val="0"/>
          <w:marBottom w:val="0"/>
          <w:divBdr>
            <w:top w:val="none" w:sz="0" w:space="0" w:color="auto"/>
            <w:left w:val="none" w:sz="0" w:space="0" w:color="auto"/>
            <w:bottom w:val="none" w:sz="0" w:space="0" w:color="auto"/>
            <w:right w:val="none" w:sz="0" w:space="0" w:color="auto"/>
          </w:divBdr>
          <w:divsChild>
            <w:div w:id="1371690298">
              <w:marLeft w:val="0"/>
              <w:marRight w:val="0"/>
              <w:marTop w:val="0"/>
              <w:marBottom w:val="0"/>
              <w:divBdr>
                <w:top w:val="none" w:sz="0" w:space="0" w:color="auto"/>
                <w:left w:val="none" w:sz="0" w:space="0" w:color="auto"/>
                <w:bottom w:val="none" w:sz="0" w:space="0" w:color="auto"/>
                <w:right w:val="none" w:sz="0" w:space="0" w:color="auto"/>
              </w:divBdr>
            </w:div>
          </w:divsChild>
        </w:div>
        <w:div w:id="383141939">
          <w:marLeft w:val="0"/>
          <w:marRight w:val="0"/>
          <w:marTop w:val="0"/>
          <w:marBottom w:val="0"/>
          <w:divBdr>
            <w:top w:val="none" w:sz="0" w:space="0" w:color="auto"/>
            <w:left w:val="none" w:sz="0" w:space="0" w:color="auto"/>
            <w:bottom w:val="none" w:sz="0" w:space="0" w:color="auto"/>
            <w:right w:val="none" w:sz="0" w:space="0" w:color="auto"/>
          </w:divBdr>
          <w:divsChild>
            <w:div w:id="1033459598">
              <w:marLeft w:val="0"/>
              <w:marRight w:val="0"/>
              <w:marTop w:val="0"/>
              <w:marBottom w:val="0"/>
              <w:divBdr>
                <w:top w:val="none" w:sz="0" w:space="0" w:color="auto"/>
                <w:left w:val="none" w:sz="0" w:space="0" w:color="auto"/>
                <w:bottom w:val="none" w:sz="0" w:space="0" w:color="auto"/>
                <w:right w:val="none" w:sz="0" w:space="0" w:color="auto"/>
              </w:divBdr>
            </w:div>
          </w:divsChild>
        </w:div>
        <w:div w:id="842283125">
          <w:marLeft w:val="0"/>
          <w:marRight w:val="0"/>
          <w:marTop w:val="0"/>
          <w:marBottom w:val="0"/>
          <w:divBdr>
            <w:top w:val="none" w:sz="0" w:space="0" w:color="auto"/>
            <w:left w:val="none" w:sz="0" w:space="0" w:color="auto"/>
            <w:bottom w:val="none" w:sz="0" w:space="0" w:color="auto"/>
            <w:right w:val="none" w:sz="0" w:space="0" w:color="auto"/>
          </w:divBdr>
          <w:divsChild>
            <w:div w:id="1589079926">
              <w:marLeft w:val="0"/>
              <w:marRight w:val="0"/>
              <w:marTop w:val="0"/>
              <w:marBottom w:val="0"/>
              <w:divBdr>
                <w:top w:val="none" w:sz="0" w:space="0" w:color="auto"/>
                <w:left w:val="none" w:sz="0" w:space="0" w:color="auto"/>
                <w:bottom w:val="none" w:sz="0" w:space="0" w:color="auto"/>
                <w:right w:val="none" w:sz="0" w:space="0" w:color="auto"/>
              </w:divBdr>
            </w:div>
          </w:divsChild>
        </w:div>
        <w:div w:id="694770194">
          <w:marLeft w:val="0"/>
          <w:marRight w:val="0"/>
          <w:marTop w:val="0"/>
          <w:marBottom w:val="0"/>
          <w:divBdr>
            <w:top w:val="none" w:sz="0" w:space="0" w:color="auto"/>
            <w:left w:val="none" w:sz="0" w:space="0" w:color="auto"/>
            <w:bottom w:val="none" w:sz="0" w:space="0" w:color="auto"/>
            <w:right w:val="none" w:sz="0" w:space="0" w:color="auto"/>
          </w:divBdr>
          <w:divsChild>
            <w:div w:id="64767342">
              <w:marLeft w:val="0"/>
              <w:marRight w:val="0"/>
              <w:marTop w:val="0"/>
              <w:marBottom w:val="0"/>
              <w:divBdr>
                <w:top w:val="none" w:sz="0" w:space="0" w:color="auto"/>
                <w:left w:val="none" w:sz="0" w:space="0" w:color="auto"/>
                <w:bottom w:val="none" w:sz="0" w:space="0" w:color="auto"/>
                <w:right w:val="none" w:sz="0" w:space="0" w:color="auto"/>
              </w:divBdr>
            </w:div>
          </w:divsChild>
        </w:div>
        <w:div w:id="541864999">
          <w:marLeft w:val="0"/>
          <w:marRight w:val="0"/>
          <w:marTop w:val="0"/>
          <w:marBottom w:val="0"/>
          <w:divBdr>
            <w:top w:val="none" w:sz="0" w:space="0" w:color="auto"/>
            <w:left w:val="none" w:sz="0" w:space="0" w:color="auto"/>
            <w:bottom w:val="none" w:sz="0" w:space="0" w:color="auto"/>
            <w:right w:val="none" w:sz="0" w:space="0" w:color="auto"/>
          </w:divBdr>
          <w:divsChild>
            <w:div w:id="145903118">
              <w:marLeft w:val="0"/>
              <w:marRight w:val="0"/>
              <w:marTop w:val="0"/>
              <w:marBottom w:val="0"/>
              <w:divBdr>
                <w:top w:val="none" w:sz="0" w:space="0" w:color="auto"/>
                <w:left w:val="none" w:sz="0" w:space="0" w:color="auto"/>
                <w:bottom w:val="none" w:sz="0" w:space="0" w:color="auto"/>
                <w:right w:val="none" w:sz="0" w:space="0" w:color="auto"/>
              </w:divBdr>
            </w:div>
          </w:divsChild>
        </w:div>
        <w:div w:id="1788502770">
          <w:marLeft w:val="0"/>
          <w:marRight w:val="0"/>
          <w:marTop w:val="0"/>
          <w:marBottom w:val="0"/>
          <w:divBdr>
            <w:top w:val="none" w:sz="0" w:space="0" w:color="auto"/>
            <w:left w:val="none" w:sz="0" w:space="0" w:color="auto"/>
            <w:bottom w:val="none" w:sz="0" w:space="0" w:color="auto"/>
            <w:right w:val="none" w:sz="0" w:space="0" w:color="auto"/>
          </w:divBdr>
          <w:divsChild>
            <w:div w:id="1109005036">
              <w:marLeft w:val="0"/>
              <w:marRight w:val="0"/>
              <w:marTop w:val="0"/>
              <w:marBottom w:val="0"/>
              <w:divBdr>
                <w:top w:val="none" w:sz="0" w:space="0" w:color="auto"/>
                <w:left w:val="none" w:sz="0" w:space="0" w:color="auto"/>
                <w:bottom w:val="none" w:sz="0" w:space="0" w:color="auto"/>
                <w:right w:val="none" w:sz="0" w:space="0" w:color="auto"/>
              </w:divBdr>
            </w:div>
          </w:divsChild>
        </w:div>
        <w:div w:id="1098717061">
          <w:marLeft w:val="0"/>
          <w:marRight w:val="0"/>
          <w:marTop w:val="0"/>
          <w:marBottom w:val="0"/>
          <w:divBdr>
            <w:top w:val="none" w:sz="0" w:space="0" w:color="auto"/>
            <w:left w:val="none" w:sz="0" w:space="0" w:color="auto"/>
            <w:bottom w:val="none" w:sz="0" w:space="0" w:color="auto"/>
            <w:right w:val="none" w:sz="0" w:space="0" w:color="auto"/>
          </w:divBdr>
          <w:divsChild>
            <w:div w:id="1950624292">
              <w:marLeft w:val="0"/>
              <w:marRight w:val="0"/>
              <w:marTop w:val="0"/>
              <w:marBottom w:val="0"/>
              <w:divBdr>
                <w:top w:val="none" w:sz="0" w:space="0" w:color="auto"/>
                <w:left w:val="none" w:sz="0" w:space="0" w:color="auto"/>
                <w:bottom w:val="none" w:sz="0" w:space="0" w:color="auto"/>
                <w:right w:val="none" w:sz="0" w:space="0" w:color="auto"/>
              </w:divBdr>
            </w:div>
          </w:divsChild>
        </w:div>
        <w:div w:id="1036388744">
          <w:marLeft w:val="0"/>
          <w:marRight w:val="0"/>
          <w:marTop w:val="0"/>
          <w:marBottom w:val="0"/>
          <w:divBdr>
            <w:top w:val="none" w:sz="0" w:space="0" w:color="auto"/>
            <w:left w:val="none" w:sz="0" w:space="0" w:color="auto"/>
            <w:bottom w:val="none" w:sz="0" w:space="0" w:color="auto"/>
            <w:right w:val="none" w:sz="0" w:space="0" w:color="auto"/>
          </w:divBdr>
          <w:divsChild>
            <w:div w:id="1235819220">
              <w:marLeft w:val="0"/>
              <w:marRight w:val="0"/>
              <w:marTop w:val="0"/>
              <w:marBottom w:val="0"/>
              <w:divBdr>
                <w:top w:val="none" w:sz="0" w:space="0" w:color="auto"/>
                <w:left w:val="none" w:sz="0" w:space="0" w:color="auto"/>
                <w:bottom w:val="none" w:sz="0" w:space="0" w:color="auto"/>
                <w:right w:val="none" w:sz="0" w:space="0" w:color="auto"/>
              </w:divBdr>
            </w:div>
          </w:divsChild>
        </w:div>
        <w:div w:id="347562943">
          <w:marLeft w:val="0"/>
          <w:marRight w:val="0"/>
          <w:marTop w:val="0"/>
          <w:marBottom w:val="0"/>
          <w:divBdr>
            <w:top w:val="none" w:sz="0" w:space="0" w:color="auto"/>
            <w:left w:val="none" w:sz="0" w:space="0" w:color="auto"/>
            <w:bottom w:val="none" w:sz="0" w:space="0" w:color="auto"/>
            <w:right w:val="none" w:sz="0" w:space="0" w:color="auto"/>
          </w:divBdr>
          <w:divsChild>
            <w:div w:id="943072336">
              <w:marLeft w:val="0"/>
              <w:marRight w:val="0"/>
              <w:marTop w:val="0"/>
              <w:marBottom w:val="0"/>
              <w:divBdr>
                <w:top w:val="none" w:sz="0" w:space="0" w:color="auto"/>
                <w:left w:val="none" w:sz="0" w:space="0" w:color="auto"/>
                <w:bottom w:val="none" w:sz="0" w:space="0" w:color="auto"/>
                <w:right w:val="none" w:sz="0" w:space="0" w:color="auto"/>
              </w:divBdr>
            </w:div>
          </w:divsChild>
        </w:div>
        <w:div w:id="1148596629">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
          </w:divsChild>
        </w:div>
        <w:div w:id="78140821">
          <w:marLeft w:val="0"/>
          <w:marRight w:val="0"/>
          <w:marTop w:val="0"/>
          <w:marBottom w:val="0"/>
          <w:divBdr>
            <w:top w:val="none" w:sz="0" w:space="0" w:color="auto"/>
            <w:left w:val="none" w:sz="0" w:space="0" w:color="auto"/>
            <w:bottom w:val="none" w:sz="0" w:space="0" w:color="auto"/>
            <w:right w:val="none" w:sz="0" w:space="0" w:color="auto"/>
          </w:divBdr>
          <w:divsChild>
            <w:div w:id="1253051102">
              <w:marLeft w:val="0"/>
              <w:marRight w:val="0"/>
              <w:marTop w:val="0"/>
              <w:marBottom w:val="0"/>
              <w:divBdr>
                <w:top w:val="none" w:sz="0" w:space="0" w:color="auto"/>
                <w:left w:val="none" w:sz="0" w:space="0" w:color="auto"/>
                <w:bottom w:val="none" w:sz="0" w:space="0" w:color="auto"/>
                <w:right w:val="none" w:sz="0" w:space="0" w:color="auto"/>
              </w:divBdr>
            </w:div>
          </w:divsChild>
        </w:div>
        <w:div w:id="1323243416">
          <w:marLeft w:val="0"/>
          <w:marRight w:val="0"/>
          <w:marTop w:val="0"/>
          <w:marBottom w:val="0"/>
          <w:divBdr>
            <w:top w:val="none" w:sz="0" w:space="0" w:color="auto"/>
            <w:left w:val="none" w:sz="0" w:space="0" w:color="auto"/>
            <w:bottom w:val="none" w:sz="0" w:space="0" w:color="auto"/>
            <w:right w:val="none" w:sz="0" w:space="0" w:color="auto"/>
          </w:divBdr>
          <w:divsChild>
            <w:div w:id="1674721196">
              <w:marLeft w:val="0"/>
              <w:marRight w:val="0"/>
              <w:marTop w:val="0"/>
              <w:marBottom w:val="0"/>
              <w:divBdr>
                <w:top w:val="none" w:sz="0" w:space="0" w:color="auto"/>
                <w:left w:val="none" w:sz="0" w:space="0" w:color="auto"/>
                <w:bottom w:val="none" w:sz="0" w:space="0" w:color="auto"/>
                <w:right w:val="none" w:sz="0" w:space="0" w:color="auto"/>
              </w:divBdr>
            </w:div>
          </w:divsChild>
        </w:div>
        <w:div w:id="1433626083">
          <w:marLeft w:val="0"/>
          <w:marRight w:val="0"/>
          <w:marTop w:val="0"/>
          <w:marBottom w:val="0"/>
          <w:divBdr>
            <w:top w:val="none" w:sz="0" w:space="0" w:color="auto"/>
            <w:left w:val="none" w:sz="0" w:space="0" w:color="auto"/>
            <w:bottom w:val="none" w:sz="0" w:space="0" w:color="auto"/>
            <w:right w:val="none" w:sz="0" w:space="0" w:color="auto"/>
          </w:divBdr>
          <w:divsChild>
            <w:div w:id="764837345">
              <w:marLeft w:val="0"/>
              <w:marRight w:val="0"/>
              <w:marTop w:val="0"/>
              <w:marBottom w:val="0"/>
              <w:divBdr>
                <w:top w:val="none" w:sz="0" w:space="0" w:color="auto"/>
                <w:left w:val="none" w:sz="0" w:space="0" w:color="auto"/>
                <w:bottom w:val="none" w:sz="0" w:space="0" w:color="auto"/>
                <w:right w:val="none" w:sz="0" w:space="0" w:color="auto"/>
              </w:divBdr>
            </w:div>
          </w:divsChild>
        </w:div>
        <w:div w:id="178743672">
          <w:marLeft w:val="0"/>
          <w:marRight w:val="0"/>
          <w:marTop w:val="0"/>
          <w:marBottom w:val="0"/>
          <w:divBdr>
            <w:top w:val="none" w:sz="0" w:space="0" w:color="auto"/>
            <w:left w:val="none" w:sz="0" w:space="0" w:color="auto"/>
            <w:bottom w:val="none" w:sz="0" w:space="0" w:color="auto"/>
            <w:right w:val="none" w:sz="0" w:space="0" w:color="auto"/>
          </w:divBdr>
          <w:divsChild>
            <w:div w:id="1417089042">
              <w:marLeft w:val="0"/>
              <w:marRight w:val="0"/>
              <w:marTop w:val="0"/>
              <w:marBottom w:val="0"/>
              <w:divBdr>
                <w:top w:val="none" w:sz="0" w:space="0" w:color="auto"/>
                <w:left w:val="none" w:sz="0" w:space="0" w:color="auto"/>
                <w:bottom w:val="none" w:sz="0" w:space="0" w:color="auto"/>
                <w:right w:val="none" w:sz="0" w:space="0" w:color="auto"/>
              </w:divBdr>
            </w:div>
          </w:divsChild>
        </w:div>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sChild>
            <w:div w:id="188567087">
              <w:marLeft w:val="0"/>
              <w:marRight w:val="0"/>
              <w:marTop w:val="0"/>
              <w:marBottom w:val="0"/>
              <w:divBdr>
                <w:top w:val="none" w:sz="0" w:space="0" w:color="auto"/>
                <w:left w:val="none" w:sz="0" w:space="0" w:color="auto"/>
                <w:bottom w:val="none" w:sz="0" w:space="0" w:color="auto"/>
                <w:right w:val="none" w:sz="0" w:space="0" w:color="auto"/>
              </w:divBdr>
            </w:div>
          </w:divsChild>
        </w:div>
        <w:div w:id="119904729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
          </w:divsChild>
        </w:div>
        <w:div w:id="1030840762">
          <w:marLeft w:val="0"/>
          <w:marRight w:val="0"/>
          <w:marTop w:val="0"/>
          <w:marBottom w:val="0"/>
          <w:divBdr>
            <w:top w:val="none" w:sz="0" w:space="0" w:color="auto"/>
            <w:left w:val="none" w:sz="0" w:space="0" w:color="auto"/>
            <w:bottom w:val="none" w:sz="0" w:space="0" w:color="auto"/>
            <w:right w:val="none" w:sz="0" w:space="0" w:color="auto"/>
          </w:divBdr>
          <w:divsChild>
            <w:div w:id="723991925">
              <w:marLeft w:val="0"/>
              <w:marRight w:val="0"/>
              <w:marTop w:val="0"/>
              <w:marBottom w:val="0"/>
              <w:divBdr>
                <w:top w:val="none" w:sz="0" w:space="0" w:color="auto"/>
                <w:left w:val="none" w:sz="0" w:space="0" w:color="auto"/>
                <w:bottom w:val="none" w:sz="0" w:space="0" w:color="auto"/>
                <w:right w:val="none" w:sz="0" w:space="0" w:color="auto"/>
              </w:divBdr>
            </w:div>
          </w:divsChild>
        </w:div>
        <w:div w:id="1018657391">
          <w:marLeft w:val="0"/>
          <w:marRight w:val="0"/>
          <w:marTop w:val="0"/>
          <w:marBottom w:val="0"/>
          <w:divBdr>
            <w:top w:val="none" w:sz="0" w:space="0" w:color="auto"/>
            <w:left w:val="none" w:sz="0" w:space="0" w:color="auto"/>
            <w:bottom w:val="none" w:sz="0" w:space="0" w:color="auto"/>
            <w:right w:val="none" w:sz="0" w:space="0" w:color="auto"/>
          </w:divBdr>
          <w:divsChild>
            <w:div w:id="943460775">
              <w:marLeft w:val="0"/>
              <w:marRight w:val="0"/>
              <w:marTop w:val="0"/>
              <w:marBottom w:val="0"/>
              <w:divBdr>
                <w:top w:val="none" w:sz="0" w:space="0" w:color="auto"/>
                <w:left w:val="none" w:sz="0" w:space="0" w:color="auto"/>
                <w:bottom w:val="none" w:sz="0" w:space="0" w:color="auto"/>
                <w:right w:val="none" w:sz="0" w:space="0" w:color="auto"/>
              </w:divBdr>
            </w:div>
          </w:divsChild>
        </w:div>
        <w:div w:id="1755203630">
          <w:marLeft w:val="0"/>
          <w:marRight w:val="0"/>
          <w:marTop w:val="0"/>
          <w:marBottom w:val="0"/>
          <w:divBdr>
            <w:top w:val="none" w:sz="0" w:space="0" w:color="auto"/>
            <w:left w:val="none" w:sz="0" w:space="0" w:color="auto"/>
            <w:bottom w:val="none" w:sz="0" w:space="0" w:color="auto"/>
            <w:right w:val="none" w:sz="0" w:space="0" w:color="auto"/>
          </w:divBdr>
          <w:divsChild>
            <w:div w:id="322317558">
              <w:marLeft w:val="0"/>
              <w:marRight w:val="0"/>
              <w:marTop w:val="0"/>
              <w:marBottom w:val="0"/>
              <w:divBdr>
                <w:top w:val="none" w:sz="0" w:space="0" w:color="auto"/>
                <w:left w:val="none" w:sz="0" w:space="0" w:color="auto"/>
                <w:bottom w:val="none" w:sz="0" w:space="0" w:color="auto"/>
                <w:right w:val="none" w:sz="0" w:space="0" w:color="auto"/>
              </w:divBdr>
            </w:div>
          </w:divsChild>
        </w:div>
        <w:div w:id="1074401193">
          <w:marLeft w:val="0"/>
          <w:marRight w:val="0"/>
          <w:marTop w:val="0"/>
          <w:marBottom w:val="0"/>
          <w:divBdr>
            <w:top w:val="none" w:sz="0" w:space="0" w:color="auto"/>
            <w:left w:val="none" w:sz="0" w:space="0" w:color="auto"/>
            <w:bottom w:val="none" w:sz="0" w:space="0" w:color="auto"/>
            <w:right w:val="none" w:sz="0" w:space="0" w:color="auto"/>
          </w:divBdr>
          <w:divsChild>
            <w:div w:id="642852228">
              <w:marLeft w:val="0"/>
              <w:marRight w:val="0"/>
              <w:marTop w:val="0"/>
              <w:marBottom w:val="0"/>
              <w:divBdr>
                <w:top w:val="none" w:sz="0" w:space="0" w:color="auto"/>
                <w:left w:val="none" w:sz="0" w:space="0" w:color="auto"/>
                <w:bottom w:val="none" w:sz="0" w:space="0" w:color="auto"/>
                <w:right w:val="none" w:sz="0" w:space="0" w:color="auto"/>
              </w:divBdr>
            </w:div>
          </w:divsChild>
        </w:div>
        <w:div w:id="1089616123">
          <w:marLeft w:val="0"/>
          <w:marRight w:val="0"/>
          <w:marTop w:val="0"/>
          <w:marBottom w:val="0"/>
          <w:divBdr>
            <w:top w:val="none" w:sz="0" w:space="0" w:color="auto"/>
            <w:left w:val="none" w:sz="0" w:space="0" w:color="auto"/>
            <w:bottom w:val="none" w:sz="0" w:space="0" w:color="auto"/>
            <w:right w:val="none" w:sz="0" w:space="0" w:color="auto"/>
          </w:divBdr>
          <w:divsChild>
            <w:div w:id="1581059538">
              <w:marLeft w:val="0"/>
              <w:marRight w:val="0"/>
              <w:marTop w:val="0"/>
              <w:marBottom w:val="0"/>
              <w:divBdr>
                <w:top w:val="none" w:sz="0" w:space="0" w:color="auto"/>
                <w:left w:val="none" w:sz="0" w:space="0" w:color="auto"/>
                <w:bottom w:val="none" w:sz="0" w:space="0" w:color="auto"/>
                <w:right w:val="none" w:sz="0" w:space="0" w:color="auto"/>
              </w:divBdr>
            </w:div>
          </w:divsChild>
        </w:div>
        <w:div w:id="2075547171">
          <w:marLeft w:val="0"/>
          <w:marRight w:val="0"/>
          <w:marTop w:val="0"/>
          <w:marBottom w:val="0"/>
          <w:divBdr>
            <w:top w:val="none" w:sz="0" w:space="0" w:color="auto"/>
            <w:left w:val="none" w:sz="0" w:space="0" w:color="auto"/>
            <w:bottom w:val="none" w:sz="0" w:space="0" w:color="auto"/>
            <w:right w:val="none" w:sz="0" w:space="0" w:color="auto"/>
          </w:divBdr>
          <w:divsChild>
            <w:div w:id="140927643">
              <w:marLeft w:val="0"/>
              <w:marRight w:val="0"/>
              <w:marTop w:val="0"/>
              <w:marBottom w:val="0"/>
              <w:divBdr>
                <w:top w:val="none" w:sz="0" w:space="0" w:color="auto"/>
                <w:left w:val="none" w:sz="0" w:space="0" w:color="auto"/>
                <w:bottom w:val="none" w:sz="0" w:space="0" w:color="auto"/>
                <w:right w:val="none" w:sz="0" w:space="0" w:color="auto"/>
              </w:divBdr>
            </w:div>
          </w:divsChild>
        </w:div>
        <w:div w:id="1202330012">
          <w:marLeft w:val="0"/>
          <w:marRight w:val="0"/>
          <w:marTop w:val="0"/>
          <w:marBottom w:val="0"/>
          <w:divBdr>
            <w:top w:val="none" w:sz="0" w:space="0" w:color="auto"/>
            <w:left w:val="none" w:sz="0" w:space="0" w:color="auto"/>
            <w:bottom w:val="none" w:sz="0" w:space="0" w:color="auto"/>
            <w:right w:val="none" w:sz="0" w:space="0" w:color="auto"/>
          </w:divBdr>
          <w:divsChild>
            <w:div w:id="394013597">
              <w:marLeft w:val="0"/>
              <w:marRight w:val="0"/>
              <w:marTop w:val="0"/>
              <w:marBottom w:val="0"/>
              <w:divBdr>
                <w:top w:val="none" w:sz="0" w:space="0" w:color="auto"/>
                <w:left w:val="none" w:sz="0" w:space="0" w:color="auto"/>
                <w:bottom w:val="none" w:sz="0" w:space="0" w:color="auto"/>
                <w:right w:val="none" w:sz="0" w:space="0" w:color="auto"/>
              </w:divBdr>
            </w:div>
          </w:divsChild>
        </w:div>
        <w:div w:id="1711490911">
          <w:marLeft w:val="0"/>
          <w:marRight w:val="0"/>
          <w:marTop w:val="0"/>
          <w:marBottom w:val="0"/>
          <w:divBdr>
            <w:top w:val="none" w:sz="0" w:space="0" w:color="auto"/>
            <w:left w:val="none" w:sz="0" w:space="0" w:color="auto"/>
            <w:bottom w:val="none" w:sz="0" w:space="0" w:color="auto"/>
            <w:right w:val="none" w:sz="0" w:space="0" w:color="auto"/>
          </w:divBdr>
          <w:divsChild>
            <w:div w:id="239558699">
              <w:marLeft w:val="0"/>
              <w:marRight w:val="0"/>
              <w:marTop w:val="0"/>
              <w:marBottom w:val="0"/>
              <w:divBdr>
                <w:top w:val="none" w:sz="0" w:space="0" w:color="auto"/>
                <w:left w:val="none" w:sz="0" w:space="0" w:color="auto"/>
                <w:bottom w:val="none" w:sz="0" w:space="0" w:color="auto"/>
                <w:right w:val="none" w:sz="0" w:space="0" w:color="auto"/>
              </w:divBdr>
            </w:div>
          </w:divsChild>
        </w:div>
        <w:div w:id="1752459909">
          <w:marLeft w:val="0"/>
          <w:marRight w:val="0"/>
          <w:marTop w:val="0"/>
          <w:marBottom w:val="0"/>
          <w:divBdr>
            <w:top w:val="none" w:sz="0" w:space="0" w:color="auto"/>
            <w:left w:val="none" w:sz="0" w:space="0" w:color="auto"/>
            <w:bottom w:val="none" w:sz="0" w:space="0" w:color="auto"/>
            <w:right w:val="none" w:sz="0" w:space="0" w:color="auto"/>
          </w:divBdr>
          <w:divsChild>
            <w:div w:id="895121286">
              <w:marLeft w:val="0"/>
              <w:marRight w:val="0"/>
              <w:marTop w:val="0"/>
              <w:marBottom w:val="0"/>
              <w:divBdr>
                <w:top w:val="none" w:sz="0" w:space="0" w:color="auto"/>
                <w:left w:val="none" w:sz="0" w:space="0" w:color="auto"/>
                <w:bottom w:val="none" w:sz="0" w:space="0" w:color="auto"/>
                <w:right w:val="none" w:sz="0" w:space="0" w:color="auto"/>
              </w:divBdr>
            </w:div>
          </w:divsChild>
        </w:div>
        <w:div w:id="1433474351">
          <w:marLeft w:val="0"/>
          <w:marRight w:val="0"/>
          <w:marTop w:val="0"/>
          <w:marBottom w:val="0"/>
          <w:divBdr>
            <w:top w:val="none" w:sz="0" w:space="0" w:color="auto"/>
            <w:left w:val="none" w:sz="0" w:space="0" w:color="auto"/>
            <w:bottom w:val="none" w:sz="0" w:space="0" w:color="auto"/>
            <w:right w:val="none" w:sz="0" w:space="0" w:color="auto"/>
          </w:divBdr>
          <w:divsChild>
            <w:div w:id="634066681">
              <w:marLeft w:val="0"/>
              <w:marRight w:val="0"/>
              <w:marTop w:val="0"/>
              <w:marBottom w:val="0"/>
              <w:divBdr>
                <w:top w:val="none" w:sz="0" w:space="0" w:color="auto"/>
                <w:left w:val="none" w:sz="0" w:space="0" w:color="auto"/>
                <w:bottom w:val="none" w:sz="0" w:space="0" w:color="auto"/>
                <w:right w:val="none" w:sz="0" w:space="0" w:color="auto"/>
              </w:divBdr>
            </w:div>
          </w:divsChild>
        </w:div>
        <w:div w:id="350645565">
          <w:marLeft w:val="0"/>
          <w:marRight w:val="0"/>
          <w:marTop w:val="0"/>
          <w:marBottom w:val="0"/>
          <w:divBdr>
            <w:top w:val="none" w:sz="0" w:space="0" w:color="auto"/>
            <w:left w:val="none" w:sz="0" w:space="0" w:color="auto"/>
            <w:bottom w:val="none" w:sz="0" w:space="0" w:color="auto"/>
            <w:right w:val="none" w:sz="0" w:space="0" w:color="auto"/>
          </w:divBdr>
          <w:divsChild>
            <w:div w:id="892424568">
              <w:marLeft w:val="0"/>
              <w:marRight w:val="0"/>
              <w:marTop w:val="0"/>
              <w:marBottom w:val="0"/>
              <w:divBdr>
                <w:top w:val="none" w:sz="0" w:space="0" w:color="auto"/>
                <w:left w:val="none" w:sz="0" w:space="0" w:color="auto"/>
                <w:bottom w:val="none" w:sz="0" w:space="0" w:color="auto"/>
                <w:right w:val="none" w:sz="0" w:space="0" w:color="auto"/>
              </w:divBdr>
            </w:div>
          </w:divsChild>
        </w:div>
        <w:div w:id="509836721">
          <w:marLeft w:val="0"/>
          <w:marRight w:val="0"/>
          <w:marTop w:val="0"/>
          <w:marBottom w:val="0"/>
          <w:divBdr>
            <w:top w:val="none" w:sz="0" w:space="0" w:color="auto"/>
            <w:left w:val="none" w:sz="0" w:space="0" w:color="auto"/>
            <w:bottom w:val="none" w:sz="0" w:space="0" w:color="auto"/>
            <w:right w:val="none" w:sz="0" w:space="0" w:color="auto"/>
          </w:divBdr>
          <w:divsChild>
            <w:div w:id="1961380967">
              <w:marLeft w:val="0"/>
              <w:marRight w:val="0"/>
              <w:marTop w:val="0"/>
              <w:marBottom w:val="0"/>
              <w:divBdr>
                <w:top w:val="none" w:sz="0" w:space="0" w:color="auto"/>
                <w:left w:val="none" w:sz="0" w:space="0" w:color="auto"/>
                <w:bottom w:val="none" w:sz="0" w:space="0" w:color="auto"/>
                <w:right w:val="none" w:sz="0" w:space="0" w:color="auto"/>
              </w:divBdr>
            </w:div>
          </w:divsChild>
        </w:div>
        <w:div w:id="431782200">
          <w:marLeft w:val="0"/>
          <w:marRight w:val="0"/>
          <w:marTop w:val="0"/>
          <w:marBottom w:val="0"/>
          <w:divBdr>
            <w:top w:val="none" w:sz="0" w:space="0" w:color="auto"/>
            <w:left w:val="none" w:sz="0" w:space="0" w:color="auto"/>
            <w:bottom w:val="none" w:sz="0" w:space="0" w:color="auto"/>
            <w:right w:val="none" w:sz="0" w:space="0" w:color="auto"/>
          </w:divBdr>
          <w:divsChild>
            <w:div w:id="789587788">
              <w:marLeft w:val="0"/>
              <w:marRight w:val="0"/>
              <w:marTop w:val="0"/>
              <w:marBottom w:val="0"/>
              <w:divBdr>
                <w:top w:val="none" w:sz="0" w:space="0" w:color="auto"/>
                <w:left w:val="none" w:sz="0" w:space="0" w:color="auto"/>
                <w:bottom w:val="none" w:sz="0" w:space="0" w:color="auto"/>
                <w:right w:val="none" w:sz="0" w:space="0" w:color="auto"/>
              </w:divBdr>
            </w:div>
          </w:divsChild>
        </w:div>
        <w:div w:id="569389345">
          <w:marLeft w:val="0"/>
          <w:marRight w:val="0"/>
          <w:marTop w:val="0"/>
          <w:marBottom w:val="0"/>
          <w:divBdr>
            <w:top w:val="none" w:sz="0" w:space="0" w:color="auto"/>
            <w:left w:val="none" w:sz="0" w:space="0" w:color="auto"/>
            <w:bottom w:val="none" w:sz="0" w:space="0" w:color="auto"/>
            <w:right w:val="none" w:sz="0" w:space="0" w:color="auto"/>
          </w:divBdr>
          <w:divsChild>
            <w:div w:id="1998922005">
              <w:marLeft w:val="0"/>
              <w:marRight w:val="0"/>
              <w:marTop w:val="0"/>
              <w:marBottom w:val="0"/>
              <w:divBdr>
                <w:top w:val="none" w:sz="0" w:space="0" w:color="auto"/>
                <w:left w:val="none" w:sz="0" w:space="0" w:color="auto"/>
                <w:bottom w:val="none" w:sz="0" w:space="0" w:color="auto"/>
                <w:right w:val="none" w:sz="0" w:space="0" w:color="auto"/>
              </w:divBdr>
            </w:div>
          </w:divsChild>
        </w:div>
        <w:div w:id="1300695755">
          <w:marLeft w:val="0"/>
          <w:marRight w:val="0"/>
          <w:marTop w:val="0"/>
          <w:marBottom w:val="0"/>
          <w:divBdr>
            <w:top w:val="none" w:sz="0" w:space="0" w:color="auto"/>
            <w:left w:val="none" w:sz="0" w:space="0" w:color="auto"/>
            <w:bottom w:val="none" w:sz="0" w:space="0" w:color="auto"/>
            <w:right w:val="none" w:sz="0" w:space="0" w:color="auto"/>
          </w:divBdr>
          <w:divsChild>
            <w:div w:id="1579289593">
              <w:marLeft w:val="0"/>
              <w:marRight w:val="0"/>
              <w:marTop w:val="0"/>
              <w:marBottom w:val="0"/>
              <w:divBdr>
                <w:top w:val="none" w:sz="0" w:space="0" w:color="auto"/>
                <w:left w:val="none" w:sz="0" w:space="0" w:color="auto"/>
                <w:bottom w:val="none" w:sz="0" w:space="0" w:color="auto"/>
                <w:right w:val="none" w:sz="0" w:space="0" w:color="auto"/>
              </w:divBdr>
            </w:div>
          </w:divsChild>
        </w:div>
        <w:div w:id="1433236169">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
          </w:divsChild>
        </w:div>
        <w:div w:id="1234318519">
          <w:marLeft w:val="0"/>
          <w:marRight w:val="0"/>
          <w:marTop w:val="0"/>
          <w:marBottom w:val="0"/>
          <w:divBdr>
            <w:top w:val="none" w:sz="0" w:space="0" w:color="auto"/>
            <w:left w:val="none" w:sz="0" w:space="0" w:color="auto"/>
            <w:bottom w:val="none" w:sz="0" w:space="0" w:color="auto"/>
            <w:right w:val="none" w:sz="0" w:space="0" w:color="auto"/>
          </w:divBdr>
          <w:divsChild>
            <w:div w:id="840392022">
              <w:marLeft w:val="0"/>
              <w:marRight w:val="0"/>
              <w:marTop w:val="0"/>
              <w:marBottom w:val="0"/>
              <w:divBdr>
                <w:top w:val="none" w:sz="0" w:space="0" w:color="auto"/>
                <w:left w:val="none" w:sz="0" w:space="0" w:color="auto"/>
                <w:bottom w:val="none" w:sz="0" w:space="0" w:color="auto"/>
                <w:right w:val="none" w:sz="0" w:space="0" w:color="auto"/>
              </w:divBdr>
            </w:div>
          </w:divsChild>
        </w:div>
        <w:div w:id="750196024">
          <w:marLeft w:val="0"/>
          <w:marRight w:val="0"/>
          <w:marTop w:val="0"/>
          <w:marBottom w:val="0"/>
          <w:divBdr>
            <w:top w:val="none" w:sz="0" w:space="0" w:color="auto"/>
            <w:left w:val="none" w:sz="0" w:space="0" w:color="auto"/>
            <w:bottom w:val="none" w:sz="0" w:space="0" w:color="auto"/>
            <w:right w:val="none" w:sz="0" w:space="0" w:color="auto"/>
          </w:divBdr>
          <w:divsChild>
            <w:div w:id="1746100956">
              <w:marLeft w:val="0"/>
              <w:marRight w:val="0"/>
              <w:marTop w:val="0"/>
              <w:marBottom w:val="0"/>
              <w:divBdr>
                <w:top w:val="none" w:sz="0" w:space="0" w:color="auto"/>
                <w:left w:val="none" w:sz="0" w:space="0" w:color="auto"/>
                <w:bottom w:val="none" w:sz="0" w:space="0" w:color="auto"/>
                <w:right w:val="none" w:sz="0" w:space="0" w:color="auto"/>
              </w:divBdr>
            </w:div>
          </w:divsChild>
        </w:div>
        <w:div w:id="1165128562">
          <w:marLeft w:val="0"/>
          <w:marRight w:val="0"/>
          <w:marTop w:val="0"/>
          <w:marBottom w:val="0"/>
          <w:divBdr>
            <w:top w:val="none" w:sz="0" w:space="0" w:color="auto"/>
            <w:left w:val="none" w:sz="0" w:space="0" w:color="auto"/>
            <w:bottom w:val="none" w:sz="0" w:space="0" w:color="auto"/>
            <w:right w:val="none" w:sz="0" w:space="0" w:color="auto"/>
          </w:divBdr>
          <w:divsChild>
            <w:div w:id="612827618">
              <w:marLeft w:val="0"/>
              <w:marRight w:val="0"/>
              <w:marTop w:val="0"/>
              <w:marBottom w:val="0"/>
              <w:divBdr>
                <w:top w:val="none" w:sz="0" w:space="0" w:color="auto"/>
                <w:left w:val="none" w:sz="0" w:space="0" w:color="auto"/>
                <w:bottom w:val="none" w:sz="0" w:space="0" w:color="auto"/>
                <w:right w:val="none" w:sz="0" w:space="0" w:color="auto"/>
              </w:divBdr>
            </w:div>
          </w:divsChild>
        </w:div>
        <w:div w:id="970400018">
          <w:marLeft w:val="0"/>
          <w:marRight w:val="0"/>
          <w:marTop w:val="0"/>
          <w:marBottom w:val="0"/>
          <w:divBdr>
            <w:top w:val="none" w:sz="0" w:space="0" w:color="auto"/>
            <w:left w:val="none" w:sz="0" w:space="0" w:color="auto"/>
            <w:bottom w:val="none" w:sz="0" w:space="0" w:color="auto"/>
            <w:right w:val="none" w:sz="0" w:space="0" w:color="auto"/>
          </w:divBdr>
          <w:divsChild>
            <w:div w:id="63525515">
              <w:marLeft w:val="0"/>
              <w:marRight w:val="0"/>
              <w:marTop w:val="0"/>
              <w:marBottom w:val="0"/>
              <w:divBdr>
                <w:top w:val="none" w:sz="0" w:space="0" w:color="auto"/>
                <w:left w:val="none" w:sz="0" w:space="0" w:color="auto"/>
                <w:bottom w:val="none" w:sz="0" w:space="0" w:color="auto"/>
                <w:right w:val="none" w:sz="0" w:space="0" w:color="auto"/>
              </w:divBdr>
            </w:div>
          </w:divsChild>
        </w:div>
        <w:div w:id="1907572706">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sChild>
        </w:div>
        <w:div w:id="575633113">
          <w:marLeft w:val="0"/>
          <w:marRight w:val="0"/>
          <w:marTop w:val="0"/>
          <w:marBottom w:val="0"/>
          <w:divBdr>
            <w:top w:val="none" w:sz="0" w:space="0" w:color="auto"/>
            <w:left w:val="none" w:sz="0" w:space="0" w:color="auto"/>
            <w:bottom w:val="none" w:sz="0" w:space="0" w:color="auto"/>
            <w:right w:val="none" w:sz="0" w:space="0" w:color="auto"/>
          </w:divBdr>
          <w:divsChild>
            <w:div w:id="1522664876">
              <w:marLeft w:val="0"/>
              <w:marRight w:val="0"/>
              <w:marTop w:val="0"/>
              <w:marBottom w:val="0"/>
              <w:divBdr>
                <w:top w:val="none" w:sz="0" w:space="0" w:color="auto"/>
                <w:left w:val="none" w:sz="0" w:space="0" w:color="auto"/>
                <w:bottom w:val="none" w:sz="0" w:space="0" w:color="auto"/>
                <w:right w:val="none" w:sz="0" w:space="0" w:color="auto"/>
              </w:divBdr>
            </w:div>
          </w:divsChild>
        </w:div>
        <w:div w:id="1116412829">
          <w:marLeft w:val="0"/>
          <w:marRight w:val="0"/>
          <w:marTop w:val="0"/>
          <w:marBottom w:val="0"/>
          <w:divBdr>
            <w:top w:val="none" w:sz="0" w:space="0" w:color="auto"/>
            <w:left w:val="none" w:sz="0" w:space="0" w:color="auto"/>
            <w:bottom w:val="none" w:sz="0" w:space="0" w:color="auto"/>
            <w:right w:val="none" w:sz="0" w:space="0" w:color="auto"/>
          </w:divBdr>
          <w:divsChild>
            <w:div w:id="420370153">
              <w:marLeft w:val="0"/>
              <w:marRight w:val="0"/>
              <w:marTop w:val="0"/>
              <w:marBottom w:val="0"/>
              <w:divBdr>
                <w:top w:val="none" w:sz="0" w:space="0" w:color="auto"/>
                <w:left w:val="none" w:sz="0" w:space="0" w:color="auto"/>
                <w:bottom w:val="none" w:sz="0" w:space="0" w:color="auto"/>
                <w:right w:val="none" w:sz="0" w:space="0" w:color="auto"/>
              </w:divBdr>
            </w:div>
          </w:divsChild>
        </w:div>
        <w:div w:id="755437490">
          <w:marLeft w:val="0"/>
          <w:marRight w:val="0"/>
          <w:marTop w:val="0"/>
          <w:marBottom w:val="0"/>
          <w:divBdr>
            <w:top w:val="none" w:sz="0" w:space="0" w:color="auto"/>
            <w:left w:val="none" w:sz="0" w:space="0" w:color="auto"/>
            <w:bottom w:val="none" w:sz="0" w:space="0" w:color="auto"/>
            <w:right w:val="none" w:sz="0" w:space="0" w:color="auto"/>
          </w:divBdr>
          <w:divsChild>
            <w:div w:id="1674529822">
              <w:marLeft w:val="0"/>
              <w:marRight w:val="0"/>
              <w:marTop w:val="0"/>
              <w:marBottom w:val="0"/>
              <w:divBdr>
                <w:top w:val="none" w:sz="0" w:space="0" w:color="auto"/>
                <w:left w:val="none" w:sz="0" w:space="0" w:color="auto"/>
                <w:bottom w:val="none" w:sz="0" w:space="0" w:color="auto"/>
                <w:right w:val="none" w:sz="0" w:space="0" w:color="auto"/>
              </w:divBdr>
            </w:div>
          </w:divsChild>
        </w:div>
        <w:div w:id="354422576">
          <w:marLeft w:val="0"/>
          <w:marRight w:val="0"/>
          <w:marTop w:val="0"/>
          <w:marBottom w:val="0"/>
          <w:divBdr>
            <w:top w:val="none" w:sz="0" w:space="0" w:color="auto"/>
            <w:left w:val="none" w:sz="0" w:space="0" w:color="auto"/>
            <w:bottom w:val="none" w:sz="0" w:space="0" w:color="auto"/>
            <w:right w:val="none" w:sz="0" w:space="0" w:color="auto"/>
          </w:divBdr>
          <w:divsChild>
            <w:div w:id="812410254">
              <w:marLeft w:val="0"/>
              <w:marRight w:val="0"/>
              <w:marTop w:val="0"/>
              <w:marBottom w:val="0"/>
              <w:divBdr>
                <w:top w:val="none" w:sz="0" w:space="0" w:color="auto"/>
                <w:left w:val="none" w:sz="0" w:space="0" w:color="auto"/>
                <w:bottom w:val="none" w:sz="0" w:space="0" w:color="auto"/>
                <w:right w:val="none" w:sz="0" w:space="0" w:color="auto"/>
              </w:divBdr>
            </w:div>
          </w:divsChild>
        </w:div>
        <w:div w:id="1784498635">
          <w:marLeft w:val="0"/>
          <w:marRight w:val="0"/>
          <w:marTop w:val="0"/>
          <w:marBottom w:val="0"/>
          <w:divBdr>
            <w:top w:val="none" w:sz="0" w:space="0" w:color="auto"/>
            <w:left w:val="none" w:sz="0" w:space="0" w:color="auto"/>
            <w:bottom w:val="none" w:sz="0" w:space="0" w:color="auto"/>
            <w:right w:val="none" w:sz="0" w:space="0" w:color="auto"/>
          </w:divBdr>
          <w:divsChild>
            <w:div w:id="933634450">
              <w:marLeft w:val="0"/>
              <w:marRight w:val="0"/>
              <w:marTop w:val="0"/>
              <w:marBottom w:val="0"/>
              <w:divBdr>
                <w:top w:val="none" w:sz="0" w:space="0" w:color="auto"/>
                <w:left w:val="none" w:sz="0" w:space="0" w:color="auto"/>
                <w:bottom w:val="none" w:sz="0" w:space="0" w:color="auto"/>
                <w:right w:val="none" w:sz="0" w:space="0" w:color="auto"/>
              </w:divBdr>
            </w:div>
          </w:divsChild>
        </w:div>
        <w:div w:id="2068912483">
          <w:marLeft w:val="0"/>
          <w:marRight w:val="0"/>
          <w:marTop w:val="0"/>
          <w:marBottom w:val="0"/>
          <w:divBdr>
            <w:top w:val="none" w:sz="0" w:space="0" w:color="auto"/>
            <w:left w:val="none" w:sz="0" w:space="0" w:color="auto"/>
            <w:bottom w:val="none" w:sz="0" w:space="0" w:color="auto"/>
            <w:right w:val="none" w:sz="0" w:space="0" w:color="auto"/>
          </w:divBdr>
          <w:divsChild>
            <w:div w:id="518197973">
              <w:marLeft w:val="0"/>
              <w:marRight w:val="0"/>
              <w:marTop w:val="0"/>
              <w:marBottom w:val="0"/>
              <w:divBdr>
                <w:top w:val="none" w:sz="0" w:space="0" w:color="auto"/>
                <w:left w:val="none" w:sz="0" w:space="0" w:color="auto"/>
                <w:bottom w:val="none" w:sz="0" w:space="0" w:color="auto"/>
                <w:right w:val="none" w:sz="0" w:space="0" w:color="auto"/>
              </w:divBdr>
            </w:div>
          </w:divsChild>
        </w:div>
        <w:div w:id="915363441">
          <w:marLeft w:val="0"/>
          <w:marRight w:val="0"/>
          <w:marTop w:val="0"/>
          <w:marBottom w:val="0"/>
          <w:divBdr>
            <w:top w:val="none" w:sz="0" w:space="0" w:color="auto"/>
            <w:left w:val="none" w:sz="0" w:space="0" w:color="auto"/>
            <w:bottom w:val="none" w:sz="0" w:space="0" w:color="auto"/>
            <w:right w:val="none" w:sz="0" w:space="0" w:color="auto"/>
          </w:divBdr>
          <w:divsChild>
            <w:div w:id="2098401489">
              <w:marLeft w:val="0"/>
              <w:marRight w:val="0"/>
              <w:marTop w:val="0"/>
              <w:marBottom w:val="0"/>
              <w:divBdr>
                <w:top w:val="none" w:sz="0" w:space="0" w:color="auto"/>
                <w:left w:val="none" w:sz="0" w:space="0" w:color="auto"/>
                <w:bottom w:val="none" w:sz="0" w:space="0" w:color="auto"/>
                <w:right w:val="none" w:sz="0" w:space="0" w:color="auto"/>
              </w:divBdr>
            </w:div>
          </w:divsChild>
        </w:div>
        <w:div w:id="788400488">
          <w:marLeft w:val="0"/>
          <w:marRight w:val="0"/>
          <w:marTop w:val="0"/>
          <w:marBottom w:val="0"/>
          <w:divBdr>
            <w:top w:val="none" w:sz="0" w:space="0" w:color="auto"/>
            <w:left w:val="none" w:sz="0" w:space="0" w:color="auto"/>
            <w:bottom w:val="none" w:sz="0" w:space="0" w:color="auto"/>
            <w:right w:val="none" w:sz="0" w:space="0" w:color="auto"/>
          </w:divBdr>
          <w:divsChild>
            <w:div w:id="1073698510">
              <w:marLeft w:val="0"/>
              <w:marRight w:val="0"/>
              <w:marTop w:val="0"/>
              <w:marBottom w:val="0"/>
              <w:divBdr>
                <w:top w:val="none" w:sz="0" w:space="0" w:color="auto"/>
                <w:left w:val="none" w:sz="0" w:space="0" w:color="auto"/>
                <w:bottom w:val="none" w:sz="0" w:space="0" w:color="auto"/>
                <w:right w:val="none" w:sz="0" w:space="0" w:color="auto"/>
              </w:divBdr>
            </w:div>
          </w:divsChild>
        </w:div>
        <w:div w:id="270011550">
          <w:marLeft w:val="0"/>
          <w:marRight w:val="0"/>
          <w:marTop w:val="0"/>
          <w:marBottom w:val="0"/>
          <w:divBdr>
            <w:top w:val="none" w:sz="0" w:space="0" w:color="auto"/>
            <w:left w:val="none" w:sz="0" w:space="0" w:color="auto"/>
            <w:bottom w:val="none" w:sz="0" w:space="0" w:color="auto"/>
            <w:right w:val="none" w:sz="0" w:space="0" w:color="auto"/>
          </w:divBdr>
          <w:divsChild>
            <w:div w:id="1913075416">
              <w:marLeft w:val="0"/>
              <w:marRight w:val="0"/>
              <w:marTop w:val="0"/>
              <w:marBottom w:val="0"/>
              <w:divBdr>
                <w:top w:val="none" w:sz="0" w:space="0" w:color="auto"/>
                <w:left w:val="none" w:sz="0" w:space="0" w:color="auto"/>
                <w:bottom w:val="none" w:sz="0" w:space="0" w:color="auto"/>
                <w:right w:val="none" w:sz="0" w:space="0" w:color="auto"/>
              </w:divBdr>
            </w:div>
          </w:divsChild>
        </w:div>
        <w:div w:id="1751342938">
          <w:marLeft w:val="0"/>
          <w:marRight w:val="0"/>
          <w:marTop w:val="0"/>
          <w:marBottom w:val="0"/>
          <w:divBdr>
            <w:top w:val="none" w:sz="0" w:space="0" w:color="auto"/>
            <w:left w:val="none" w:sz="0" w:space="0" w:color="auto"/>
            <w:bottom w:val="none" w:sz="0" w:space="0" w:color="auto"/>
            <w:right w:val="none" w:sz="0" w:space="0" w:color="auto"/>
          </w:divBdr>
          <w:divsChild>
            <w:div w:id="503323119">
              <w:marLeft w:val="0"/>
              <w:marRight w:val="0"/>
              <w:marTop w:val="0"/>
              <w:marBottom w:val="0"/>
              <w:divBdr>
                <w:top w:val="none" w:sz="0" w:space="0" w:color="auto"/>
                <w:left w:val="none" w:sz="0" w:space="0" w:color="auto"/>
                <w:bottom w:val="none" w:sz="0" w:space="0" w:color="auto"/>
                <w:right w:val="none" w:sz="0" w:space="0" w:color="auto"/>
              </w:divBdr>
            </w:div>
          </w:divsChild>
        </w:div>
        <w:div w:id="678968343">
          <w:marLeft w:val="0"/>
          <w:marRight w:val="0"/>
          <w:marTop w:val="0"/>
          <w:marBottom w:val="0"/>
          <w:divBdr>
            <w:top w:val="none" w:sz="0" w:space="0" w:color="auto"/>
            <w:left w:val="none" w:sz="0" w:space="0" w:color="auto"/>
            <w:bottom w:val="none" w:sz="0" w:space="0" w:color="auto"/>
            <w:right w:val="none" w:sz="0" w:space="0" w:color="auto"/>
          </w:divBdr>
          <w:divsChild>
            <w:div w:id="546994052">
              <w:marLeft w:val="0"/>
              <w:marRight w:val="0"/>
              <w:marTop w:val="0"/>
              <w:marBottom w:val="0"/>
              <w:divBdr>
                <w:top w:val="none" w:sz="0" w:space="0" w:color="auto"/>
                <w:left w:val="none" w:sz="0" w:space="0" w:color="auto"/>
                <w:bottom w:val="none" w:sz="0" w:space="0" w:color="auto"/>
                <w:right w:val="none" w:sz="0" w:space="0" w:color="auto"/>
              </w:divBdr>
            </w:div>
          </w:divsChild>
        </w:div>
        <w:div w:id="1570309271">
          <w:marLeft w:val="0"/>
          <w:marRight w:val="0"/>
          <w:marTop w:val="0"/>
          <w:marBottom w:val="0"/>
          <w:divBdr>
            <w:top w:val="none" w:sz="0" w:space="0" w:color="auto"/>
            <w:left w:val="none" w:sz="0" w:space="0" w:color="auto"/>
            <w:bottom w:val="none" w:sz="0" w:space="0" w:color="auto"/>
            <w:right w:val="none" w:sz="0" w:space="0" w:color="auto"/>
          </w:divBdr>
          <w:divsChild>
            <w:div w:id="1401443907">
              <w:marLeft w:val="0"/>
              <w:marRight w:val="0"/>
              <w:marTop w:val="0"/>
              <w:marBottom w:val="0"/>
              <w:divBdr>
                <w:top w:val="none" w:sz="0" w:space="0" w:color="auto"/>
                <w:left w:val="none" w:sz="0" w:space="0" w:color="auto"/>
                <w:bottom w:val="none" w:sz="0" w:space="0" w:color="auto"/>
                <w:right w:val="none" w:sz="0" w:space="0" w:color="auto"/>
              </w:divBdr>
            </w:div>
          </w:divsChild>
        </w:div>
        <w:div w:id="749040872">
          <w:marLeft w:val="0"/>
          <w:marRight w:val="0"/>
          <w:marTop w:val="0"/>
          <w:marBottom w:val="0"/>
          <w:divBdr>
            <w:top w:val="none" w:sz="0" w:space="0" w:color="auto"/>
            <w:left w:val="none" w:sz="0" w:space="0" w:color="auto"/>
            <w:bottom w:val="none" w:sz="0" w:space="0" w:color="auto"/>
            <w:right w:val="none" w:sz="0" w:space="0" w:color="auto"/>
          </w:divBdr>
          <w:divsChild>
            <w:div w:id="383065261">
              <w:marLeft w:val="0"/>
              <w:marRight w:val="0"/>
              <w:marTop w:val="0"/>
              <w:marBottom w:val="0"/>
              <w:divBdr>
                <w:top w:val="none" w:sz="0" w:space="0" w:color="auto"/>
                <w:left w:val="none" w:sz="0" w:space="0" w:color="auto"/>
                <w:bottom w:val="none" w:sz="0" w:space="0" w:color="auto"/>
                <w:right w:val="none" w:sz="0" w:space="0" w:color="auto"/>
              </w:divBdr>
            </w:div>
          </w:divsChild>
        </w:div>
        <w:div w:id="1437367137">
          <w:marLeft w:val="0"/>
          <w:marRight w:val="0"/>
          <w:marTop w:val="0"/>
          <w:marBottom w:val="0"/>
          <w:divBdr>
            <w:top w:val="none" w:sz="0" w:space="0" w:color="auto"/>
            <w:left w:val="none" w:sz="0" w:space="0" w:color="auto"/>
            <w:bottom w:val="none" w:sz="0" w:space="0" w:color="auto"/>
            <w:right w:val="none" w:sz="0" w:space="0" w:color="auto"/>
          </w:divBdr>
          <w:divsChild>
            <w:div w:id="85080764">
              <w:marLeft w:val="0"/>
              <w:marRight w:val="0"/>
              <w:marTop w:val="0"/>
              <w:marBottom w:val="0"/>
              <w:divBdr>
                <w:top w:val="none" w:sz="0" w:space="0" w:color="auto"/>
                <w:left w:val="none" w:sz="0" w:space="0" w:color="auto"/>
                <w:bottom w:val="none" w:sz="0" w:space="0" w:color="auto"/>
                <w:right w:val="none" w:sz="0" w:space="0" w:color="auto"/>
              </w:divBdr>
            </w:div>
          </w:divsChild>
        </w:div>
        <w:div w:id="1696954963">
          <w:marLeft w:val="0"/>
          <w:marRight w:val="0"/>
          <w:marTop w:val="0"/>
          <w:marBottom w:val="0"/>
          <w:divBdr>
            <w:top w:val="none" w:sz="0" w:space="0" w:color="auto"/>
            <w:left w:val="none" w:sz="0" w:space="0" w:color="auto"/>
            <w:bottom w:val="none" w:sz="0" w:space="0" w:color="auto"/>
            <w:right w:val="none" w:sz="0" w:space="0" w:color="auto"/>
          </w:divBdr>
          <w:divsChild>
            <w:div w:id="1617373036">
              <w:marLeft w:val="0"/>
              <w:marRight w:val="0"/>
              <w:marTop w:val="0"/>
              <w:marBottom w:val="0"/>
              <w:divBdr>
                <w:top w:val="none" w:sz="0" w:space="0" w:color="auto"/>
                <w:left w:val="none" w:sz="0" w:space="0" w:color="auto"/>
                <w:bottom w:val="none" w:sz="0" w:space="0" w:color="auto"/>
                <w:right w:val="none" w:sz="0" w:space="0" w:color="auto"/>
              </w:divBdr>
            </w:div>
          </w:divsChild>
        </w:div>
        <w:div w:id="436290659">
          <w:marLeft w:val="0"/>
          <w:marRight w:val="0"/>
          <w:marTop w:val="0"/>
          <w:marBottom w:val="0"/>
          <w:divBdr>
            <w:top w:val="none" w:sz="0" w:space="0" w:color="auto"/>
            <w:left w:val="none" w:sz="0" w:space="0" w:color="auto"/>
            <w:bottom w:val="none" w:sz="0" w:space="0" w:color="auto"/>
            <w:right w:val="none" w:sz="0" w:space="0" w:color="auto"/>
          </w:divBdr>
          <w:divsChild>
            <w:div w:id="1874659035">
              <w:marLeft w:val="0"/>
              <w:marRight w:val="0"/>
              <w:marTop w:val="0"/>
              <w:marBottom w:val="0"/>
              <w:divBdr>
                <w:top w:val="none" w:sz="0" w:space="0" w:color="auto"/>
                <w:left w:val="none" w:sz="0" w:space="0" w:color="auto"/>
                <w:bottom w:val="none" w:sz="0" w:space="0" w:color="auto"/>
                <w:right w:val="none" w:sz="0" w:space="0" w:color="auto"/>
              </w:divBdr>
            </w:div>
          </w:divsChild>
        </w:div>
        <w:div w:id="518548395">
          <w:marLeft w:val="0"/>
          <w:marRight w:val="0"/>
          <w:marTop w:val="0"/>
          <w:marBottom w:val="0"/>
          <w:divBdr>
            <w:top w:val="none" w:sz="0" w:space="0" w:color="auto"/>
            <w:left w:val="none" w:sz="0" w:space="0" w:color="auto"/>
            <w:bottom w:val="none" w:sz="0" w:space="0" w:color="auto"/>
            <w:right w:val="none" w:sz="0" w:space="0" w:color="auto"/>
          </w:divBdr>
          <w:divsChild>
            <w:div w:id="864562944">
              <w:marLeft w:val="0"/>
              <w:marRight w:val="0"/>
              <w:marTop w:val="0"/>
              <w:marBottom w:val="0"/>
              <w:divBdr>
                <w:top w:val="none" w:sz="0" w:space="0" w:color="auto"/>
                <w:left w:val="none" w:sz="0" w:space="0" w:color="auto"/>
                <w:bottom w:val="none" w:sz="0" w:space="0" w:color="auto"/>
                <w:right w:val="none" w:sz="0" w:space="0" w:color="auto"/>
              </w:divBdr>
            </w:div>
          </w:divsChild>
        </w:div>
        <w:div w:id="533277206">
          <w:marLeft w:val="0"/>
          <w:marRight w:val="0"/>
          <w:marTop w:val="0"/>
          <w:marBottom w:val="0"/>
          <w:divBdr>
            <w:top w:val="none" w:sz="0" w:space="0" w:color="auto"/>
            <w:left w:val="none" w:sz="0" w:space="0" w:color="auto"/>
            <w:bottom w:val="none" w:sz="0" w:space="0" w:color="auto"/>
            <w:right w:val="none" w:sz="0" w:space="0" w:color="auto"/>
          </w:divBdr>
          <w:divsChild>
            <w:div w:id="485362740">
              <w:marLeft w:val="0"/>
              <w:marRight w:val="0"/>
              <w:marTop w:val="0"/>
              <w:marBottom w:val="0"/>
              <w:divBdr>
                <w:top w:val="none" w:sz="0" w:space="0" w:color="auto"/>
                <w:left w:val="none" w:sz="0" w:space="0" w:color="auto"/>
                <w:bottom w:val="none" w:sz="0" w:space="0" w:color="auto"/>
                <w:right w:val="none" w:sz="0" w:space="0" w:color="auto"/>
              </w:divBdr>
            </w:div>
          </w:divsChild>
        </w:div>
        <w:div w:id="930237395">
          <w:marLeft w:val="0"/>
          <w:marRight w:val="0"/>
          <w:marTop w:val="0"/>
          <w:marBottom w:val="0"/>
          <w:divBdr>
            <w:top w:val="none" w:sz="0" w:space="0" w:color="auto"/>
            <w:left w:val="none" w:sz="0" w:space="0" w:color="auto"/>
            <w:bottom w:val="none" w:sz="0" w:space="0" w:color="auto"/>
            <w:right w:val="none" w:sz="0" w:space="0" w:color="auto"/>
          </w:divBdr>
          <w:divsChild>
            <w:div w:id="730808359">
              <w:marLeft w:val="0"/>
              <w:marRight w:val="0"/>
              <w:marTop w:val="0"/>
              <w:marBottom w:val="0"/>
              <w:divBdr>
                <w:top w:val="none" w:sz="0" w:space="0" w:color="auto"/>
                <w:left w:val="none" w:sz="0" w:space="0" w:color="auto"/>
                <w:bottom w:val="none" w:sz="0" w:space="0" w:color="auto"/>
                <w:right w:val="none" w:sz="0" w:space="0" w:color="auto"/>
              </w:divBdr>
            </w:div>
          </w:divsChild>
        </w:div>
        <w:div w:id="558244970">
          <w:marLeft w:val="0"/>
          <w:marRight w:val="0"/>
          <w:marTop w:val="0"/>
          <w:marBottom w:val="0"/>
          <w:divBdr>
            <w:top w:val="none" w:sz="0" w:space="0" w:color="auto"/>
            <w:left w:val="none" w:sz="0" w:space="0" w:color="auto"/>
            <w:bottom w:val="none" w:sz="0" w:space="0" w:color="auto"/>
            <w:right w:val="none" w:sz="0" w:space="0" w:color="auto"/>
          </w:divBdr>
          <w:divsChild>
            <w:div w:id="202598098">
              <w:marLeft w:val="0"/>
              <w:marRight w:val="0"/>
              <w:marTop w:val="0"/>
              <w:marBottom w:val="0"/>
              <w:divBdr>
                <w:top w:val="none" w:sz="0" w:space="0" w:color="auto"/>
                <w:left w:val="none" w:sz="0" w:space="0" w:color="auto"/>
                <w:bottom w:val="none" w:sz="0" w:space="0" w:color="auto"/>
                <w:right w:val="none" w:sz="0" w:space="0" w:color="auto"/>
              </w:divBdr>
            </w:div>
          </w:divsChild>
        </w:div>
        <w:div w:id="1569460003">
          <w:marLeft w:val="0"/>
          <w:marRight w:val="0"/>
          <w:marTop w:val="0"/>
          <w:marBottom w:val="0"/>
          <w:divBdr>
            <w:top w:val="none" w:sz="0" w:space="0" w:color="auto"/>
            <w:left w:val="none" w:sz="0" w:space="0" w:color="auto"/>
            <w:bottom w:val="none" w:sz="0" w:space="0" w:color="auto"/>
            <w:right w:val="none" w:sz="0" w:space="0" w:color="auto"/>
          </w:divBdr>
          <w:divsChild>
            <w:div w:id="74473548">
              <w:marLeft w:val="0"/>
              <w:marRight w:val="0"/>
              <w:marTop w:val="0"/>
              <w:marBottom w:val="0"/>
              <w:divBdr>
                <w:top w:val="none" w:sz="0" w:space="0" w:color="auto"/>
                <w:left w:val="none" w:sz="0" w:space="0" w:color="auto"/>
                <w:bottom w:val="none" w:sz="0" w:space="0" w:color="auto"/>
                <w:right w:val="none" w:sz="0" w:space="0" w:color="auto"/>
              </w:divBdr>
            </w:div>
          </w:divsChild>
        </w:div>
        <w:div w:id="1890191552">
          <w:marLeft w:val="0"/>
          <w:marRight w:val="0"/>
          <w:marTop w:val="0"/>
          <w:marBottom w:val="0"/>
          <w:divBdr>
            <w:top w:val="none" w:sz="0" w:space="0" w:color="auto"/>
            <w:left w:val="none" w:sz="0" w:space="0" w:color="auto"/>
            <w:bottom w:val="none" w:sz="0" w:space="0" w:color="auto"/>
            <w:right w:val="none" w:sz="0" w:space="0" w:color="auto"/>
          </w:divBdr>
          <w:divsChild>
            <w:div w:id="790321381">
              <w:marLeft w:val="0"/>
              <w:marRight w:val="0"/>
              <w:marTop w:val="0"/>
              <w:marBottom w:val="0"/>
              <w:divBdr>
                <w:top w:val="none" w:sz="0" w:space="0" w:color="auto"/>
                <w:left w:val="none" w:sz="0" w:space="0" w:color="auto"/>
                <w:bottom w:val="none" w:sz="0" w:space="0" w:color="auto"/>
                <w:right w:val="none" w:sz="0" w:space="0" w:color="auto"/>
              </w:divBdr>
            </w:div>
          </w:divsChild>
        </w:div>
        <w:div w:id="1131291860">
          <w:marLeft w:val="0"/>
          <w:marRight w:val="0"/>
          <w:marTop w:val="0"/>
          <w:marBottom w:val="0"/>
          <w:divBdr>
            <w:top w:val="none" w:sz="0" w:space="0" w:color="auto"/>
            <w:left w:val="none" w:sz="0" w:space="0" w:color="auto"/>
            <w:bottom w:val="none" w:sz="0" w:space="0" w:color="auto"/>
            <w:right w:val="none" w:sz="0" w:space="0" w:color="auto"/>
          </w:divBdr>
          <w:divsChild>
            <w:div w:id="749042905">
              <w:marLeft w:val="0"/>
              <w:marRight w:val="0"/>
              <w:marTop w:val="0"/>
              <w:marBottom w:val="0"/>
              <w:divBdr>
                <w:top w:val="none" w:sz="0" w:space="0" w:color="auto"/>
                <w:left w:val="none" w:sz="0" w:space="0" w:color="auto"/>
                <w:bottom w:val="none" w:sz="0" w:space="0" w:color="auto"/>
                <w:right w:val="none" w:sz="0" w:space="0" w:color="auto"/>
              </w:divBdr>
            </w:div>
          </w:divsChild>
        </w:div>
        <w:div w:id="379324749">
          <w:marLeft w:val="0"/>
          <w:marRight w:val="0"/>
          <w:marTop w:val="0"/>
          <w:marBottom w:val="0"/>
          <w:divBdr>
            <w:top w:val="none" w:sz="0" w:space="0" w:color="auto"/>
            <w:left w:val="none" w:sz="0" w:space="0" w:color="auto"/>
            <w:bottom w:val="none" w:sz="0" w:space="0" w:color="auto"/>
            <w:right w:val="none" w:sz="0" w:space="0" w:color="auto"/>
          </w:divBdr>
          <w:divsChild>
            <w:div w:id="1687949217">
              <w:marLeft w:val="0"/>
              <w:marRight w:val="0"/>
              <w:marTop w:val="0"/>
              <w:marBottom w:val="0"/>
              <w:divBdr>
                <w:top w:val="none" w:sz="0" w:space="0" w:color="auto"/>
                <w:left w:val="none" w:sz="0" w:space="0" w:color="auto"/>
                <w:bottom w:val="none" w:sz="0" w:space="0" w:color="auto"/>
                <w:right w:val="none" w:sz="0" w:space="0" w:color="auto"/>
              </w:divBdr>
            </w:div>
          </w:divsChild>
        </w:div>
        <w:div w:id="1661887939">
          <w:marLeft w:val="0"/>
          <w:marRight w:val="0"/>
          <w:marTop w:val="0"/>
          <w:marBottom w:val="0"/>
          <w:divBdr>
            <w:top w:val="none" w:sz="0" w:space="0" w:color="auto"/>
            <w:left w:val="none" w:sz="0" w:space="0" w:color="auto"/>
            <w:bottom w:val="none" w:sz="0" w:space="0" w:color="auto"/>
            <w:right w:val="none" w:sz="0" w:space="0" w:color="auto"/>
          </w:divBdr>
          <w:divsChild>
            <w:div w:id="1768649705">
              <w:marLeft w:val="0"/>
              <w:marRight w:val="0"/>
              <w:marTop w:val="0"/>
              <w:marBottom w:val="0"/>
              <w:divBdr>
                <w:top w:val="none" w:sz="0" w:space="0" w:color="auto"/>
                <w:left w:val="none" w:sz="0" w:space="0" w:color="auto"/>
                <w:bottom w:val="none" w:sz="0" w:space="0" w:color="auto"/>
                <w:right w:val="none" w:sz="0" w:space="0" w:color="auto"/>
              </w:divBdr>
            </w:div>
          </w:divsChild>
        </w:div>
        <w:div w:id="2142187527">
          <w:marLeft w:val="0"/>
          <w:marRight w:val="0"/>
          <w:marTop w:val="0"/>
          <w:marBottom w:val="0"/>
          <w:divBdr>
            <w:top w:val="none" w:sz="0" w:space="0" w:color="auto"/>
            <w:left w:val="none" w:sz="0" w:space="0" w:color="auto"/>
            <w:bottom w:val="none" w:sz="0" w:space="0" w:color="auto"/>
            <w:right w:val="none" w:sz="0" w:space="0" w:color="auto"/>
          </w:divBdr>
          <w:divsChild>
            <w:div w:id="406153957">
              <w:marLeft w:val="0"/>
              <w:marRight w:val="0"/>
              <w:marTop w:val="0"/>
              <w:marBottom w:val="0"/>
              <w:divBdr>
                <w:top w:val="none" w:sz="0" w:space="0" w:color="auto"/>
                <w:left w:val="none" w:sz="0" w:space="0" w:color="auto"/>
                <w:bottom w:val="none" w:sz="0" w:space="0" w:color="auto"/>
                <w:right w:val="none" w:sz="0" w:space="0" w:color="auto"/>
              </w:divBdr>
            </w:div>
          </w:divsChild>
        </w:div>
        <w:div w:id="685713211">
          <w:marLeft w:val="0"/>
          <w:marRight w:val="0"/>
          <w:marTop w:val="0"/>
          <w:marBottom w:val="0"/>
          <w:divBdr>
            <w:top w:val="none" w:sz="0" w:space="0" w:color="auto"/>
            <w:left w:val="none" w:sz="0" w:space="0" w:color="auto"/>
            <w:bottom w:val="none" w:sz="0" w:space="0" w:color="auto"/>
            <w:right w:val="none" w:sz="0" w:space="0" w:color="auto"/>
          </w:divBdr>
          <w:divsChild>
            <w:div w:id="319386903">
              <w:marLeft w:val="0"/>
              <w:marRight w:val="0"/>
              <w:marTop w:val="0"/>
              <w:marBottom w:val="0"/>
              <w:divBdr>
                <w:top w:val="none" w:sz="0" w:space="0" w:color="auto"/>
                <w:left w:val="none" w:sz="0" w:space="0" w:color="auto"/>
                <w:bottom w:val="none" w:sz="0" w:space="0" w:color="auto"/>
                <w:right w:val="none" w:sz="0" w:space="0" w:color="auto"/>
              </w:divBdr>
            </w:div>
          </w:divsChild>
        </w:div>
        <w:div w:id="2106339979">
          <w:marLeft w:val="0"/>
          <w:marRight w:val="0"/>
          <w:marTop w:val="0"/>
          <w:marBottom w:val="0"/>
          <w:divBdr>
            <w:top w:val="none" w:sz="0" w:space="0" w:color="auto"/>
            <w:left w:val="none" w:sz="0" w:space="0" w:color="auto"/>
            <w:bottom w:val="none" w:sz="0" w:space="0" w:color="auto"/>
            <w:right w:val="none" w:sz="0" w:space="0" w:color="auto"/>
          </w:divBdr>
          <w:divsChild>
            <w:div w:id="245311747">
              <w:marLeft w:val="0"/>
              <w:marRight w:val="0"/>
              <w:marTop w:val="0"/>
              <w:marBottom w:val="0"/>
              <w:divBdr>
                <w:top w:val="none" w:sz="0" w:space="0" w:color="auto"/>
                <w:left w:val="none" w:sz="0" w:space="0" w:color="auto"/>
                <w:bottom w:val="none" w:sz="0" w:space="0" w:color="auto"/>
                <w:right w:val="none" w:sz="0" w:space="0" w:color="auto"/>
              </w:divBdr>
            </w:div>
          </w:divsChild>
        </w:div>
        <w:div w:id="463084581">
          <w:marLeft w:val="0"/>
          <w:marRight w:val="0"/>
          <w:marTop w:val="0"/>
          <w:marBottom w:val="0"/>
          <w:divBdr>
            <w:top w:val="none" w:sz="0" w:space="0" w:color="auto"/>
            <w:left w:val="none" w:sz="0" w:space="0" w:color="auto"/>
            <w:bottom w:val="none" w:sz="0" w:space="0" w:color="auto"/>
            <w:right w:val="none" w:sz="0" w:space="0" w:color="auto"/>
          </w:divBdr>
          <w:divsChild>
            <w:div w:id="340663926">
              <w:marLeft w:val="0"/>
              <w:marRight w:val="0"/>
              <w:marTop w:val="0"/>
              <w:marBottom w:val="0"/>
              <w:divBdr>
                <w:top w:val="none" w:sz="0" w:space="0" w:color="auto"/>
                <w:left w:val="none" w:sz="0" w:space="0" w:color="auto"/>
                <w:bottom w:val="none" w:sz="0" w:space="0" w:color="auto"/>
                <w:right w:val="none" w:sz="0" w:space="0" w:color="auto"/>
              </w:divBdr>
            </w:div>
          </w:divsChild>
        </w:div>
        <w:div w:id="1063990643">
          <w:marLeft w:val="0"/>
          <w:marRight w:val="0"/>
          <w:marTop w:val="0"/>
          <w:marBottom w:val="0"/>
          <w:divBdr>
            <w:top w:val="none" w:sz="0" w:space="0" w:color="auto"/>
            <w:left w:val="none" w:sz="0" w:space="0" w:color="auto"/>
            <w:bottom w:val="none" w:sz="0" w:space="0" w:color="auto"/>
            <w:right w:val="none" w:sz="0" w:space="0" w:color="auto"/>
          </w:divBdr>
          <w:divsChild>
            <w:div w:id="1485731523">
              <w:marLeft w:val="0"/>
              <w:marRight w:val="0"/>
              <w:marTop w:val="0"/>
              <w:marBottom w:val="0"/>
              <w:divBdr>
                <w:top w:val="none" w:sz="0" w:space="0" w:color="auto"/>
                <w:left w:val="none" w:sz="0" w:space="0" w:color="auto"/>
                <w:bottom w:val="none" w:sz="0" w:space="0" w:color="auto"/>
                <w:right w:val="none" w:sz="0" w:space="0" w:color="auto"/>
              </w:divBdr>
            </w:div>
          </w:divsChild>
        </w:div>
        <w:div w:id="1402170523">
          <w:marLeft w:val="0"/>
          <w:marRight w:val="0"/>
          <w:marTop w:val="0"/>
          <w:marBottom w:val="0"/>
          <w:divBdr>
            <w:top w:val="none" w:sz="0" w:space="0" w:color="auto"/>
            <w:left w:val="none" w:sz="0" w:space="0" w:color="auto"/>
            <w:bottom w:val="none" w:sz="0" w:space="0" w:color="auto"/>
            <w:right w:val="none" w:sz="0" w:space="0" w:color="auto"/>
          </w:divBdr>
          <w:divsChild>
            <w:div w:id="334187267">
              <w:marLeft w:val="0"/>
              <w:marRight w:val="0"/>
              <w:marTop w:val="0"/>
              <w:marBottom w:val="0"/>
              <w:divBdr>
                <w:top w:val="none" w:sz="0" w:space="0" w:color="auto"/>
                <w:left w:val="none" w:sz="0" w:space="0" w:color="auto"/>
                <w:bottom w:val="none" w:sz="0" w:space="0" w:color="auto"/>
                <w:right w:val="none" w:sz="0" w:space="0" w:color="auto"/>
              </w:divBdr>
            </w:div>
          </w:divsChild>
        </w:div>
        <w:div w:id="302544394">
          <w:marLeft w:val="0"/>
          <w:marRight w:val="0"/>
          <w:marTop w:val="0"/>
          <w:marBottom w:val="0"/>
          <w:divBdr>
            <w:top w:val="none" w:sz="0" w:space="0" w:color="auto"/>
            <w:left w:val="none" w:sz="0" w:space="0" w:color="auto"/>
            <w:bottom w:val="none" w:sz="0" w:space="0" w:color="auto"/>
            <w:right w:val="none" w:sz="0" w:space="0" w:color="auto"/>
          </w:divBdr>
          <w:divsChild>
            <w:div w:id="736588368">
              <w:marLeft w:val="0"/>
              <w:marRight w:val="0"/>
              <w:marTop w:val="0"/>
              <w:marBottom w:val="0"/>
              <w:divBdr>
                <w:top w:val="none" w:sz="0" w:space="0" w:color="auto"/>
                <w:left w:val="none" w:sz="0" w:space="0" w:color="auto"/>
                <w:bottom w:val="none" w:sz="0" w:space="0" w:color="auto"/>
                <w:right w:val="none" w:sz="0" w:space="0" w:color="auto"/>
              </w:divBdr>
            </w:div>
          </w:divsChild>
        </w:div>
        <w:div w:id="1869828841">
          <w:marLeft w:val="0"/>
          <w:marRight w:val="0"/>
          <w:marTop w:val="0"/>
          <w:marBottom w:val="0"/>
          <w:divBdr>
            <w:top w:val="none" w:sz="0" w:space="0" w:color="auto"/>
            <w:left w:val="none" w:sz="0" w:space="0" w:color="auto"/>
            <w:bottom w:val="none" w:sz="0" w:space="0" w:color="auto"/>
            <w:right w:val="none" w:sz="0" w:space="0" w:color="auto"/>
          </w:divBdr>
          <w:divsChild>
            <w:div w:id="169489241">
              <w:marLeft w:val="0"/>
              <w:marRight w:val="0"/>
              <w:marTop w:val="0"/>
              <w:marBottom w:val="0"/>
              <w:divBdr>
                <w:top w:val="none" w:sz="0" w:space="0" w:color="auto"/>
                <w:left w:val="none" w:sz="0" w:space="0" w:color="auto"/>
                <w:bottom w:val="none" w:sz="0" w:space="0" w:color="auto"/>
                <w:right w:val="none" w:sz="0" w:space="0" w:color="auto"/>
              </w:divBdr>
            </w:div>
          </w:divsChild>
        </w:div>
        <w:div w:id="1861236005">
          <w:marLeft w:val="0"/>
          <w:marRight w:val="0"/>
          <w:marTop w:val="0"/>
          <w:marBottom w:val="0"/>
          <w:divBdr>
            <w:top w:val="none" w:sz="0" w:space="0" w:color="auto"/>
            <w:left w:val="none" w:sz="0" w:space="0" w:color="auto"/>
            <w:bottom w:val="none" w:sz="0" w:space="0" w:color="auto"/>
            <w:right w:val="none" w:sz="0" w:space="0" w:color="auto"/>
          </w:divBdr>
          <w:divsChild>
            <w:div w:id="1170222086">
              <w:marLeft w:val="0"/>
              <w:marRight w:val="0"/>
              <w:marTop w:val="0"/>
              <w:marBottom w:val="0"/>
              <w:divBdr>
                <w:top w:val="none" w:sz="0" w:space="0" w:color="auto"/>
                <w:left w:val="none" w:sz="0" w:space="0" w:color="auto"/>
                <w:bottom w:val="none" w:sz="0" w:space="0" w:color="auto"/>
                <w:right w:val="none" w:sz="0" w:space="0" w:color="auto"/>
              </w:divBdr>
            </w:div>
          </w:divsChild>
        </w:div>
        <w:div w:id="1912231396">
          <w:marLeft w:val="0"/>
          <w:marRight w:val="0"/>
          <w:marTop w:val="0"/>
          <w:marBottom w:val="0"/>
          <w:divBdr>
            <w:top w:val="none" w:sz="0" w:space="0" w:color="auto"/>
            <w:left w:val="none" w:sz="0" w:space="0" w:color="auto"/>
            <w:bottom w:val="none" w:sz="0" w:space="0" w:color="auto"/>
            <w:right w:val="none" w:sz="0" w:space="0" w:color="auto"/>
          </w:divBdr>
          <w:divsChild>
            <w:div w:id="1742288936">
              <w:marLeft w:val="0"/>
              <w:marRight w:val="0"/>
              <w:marTop w:val="0"/>
              <w:marBottom w:val="0"/>
              <w:divBdr>
                <w:top w:val="none" w:sz="0" w:space="0" w:color="auto"/>
                <w:left w:val="none" w:sz="0" w:space="0" w:color="auto"/>
                <w:bottom w:val="none" w:sz="0" w:space="0" w:color="auto"/>
                <w:right w:val="none" w:sz="0" w:space="0" w:color="auto"/>
              </w:divBdr>
            </w:div>
          </w:divsChild>
        </w:div>
        <w:div w:id="1047072731">
          <w:marLeft w:val="0"/>
          <w:marRight w:val="0"/>
          <w:marTop w:val="0"/>
          <w:marBottom w:val="0"/>
          <w:divBdr>
            <w:top w:val="none" w:sz="0" w:space="0" w:color="auto"/>
            <w:left w:val="none" w:sz="0" w:space="0" w:color="auto"/>
            <w:bottom w:val="none" w:sz="0" w:space="0" w:color="auto"/>
            <w:right w:val="none" w:sz="0" w:space="0" w:color="auto"/>
          </w:divBdr>
          <w:divsChild>
            <w:div w:id="692148719">
              <w:marLeft w:val="0"/>
              <w:marRight w:val="0"/>
              <w:marTop w:val="0"/>
              <w:marBottom w:val="0"/>
              <w:divBdr>
                <w:top w:val="none" w:sz="0" w:space="0" w:color="auto"/>
                <w:left w:val="none" w:sz="0" w:space="0" w:color="auto"/>
                <w:bottom w:val="none" w:sz="0" w:space="0" w:color="auto"/>
                <w:right w:val="none" w:sz="0" w:space="0" w:color="auto"/>
              </w:divBdr>
            </w:div>
          </w:divsChild>
        </w:div>
        <w:div w:id="437264124">
          <w:marLeft w:val="0"/>
          <w:marRight w:val="0"/>
          <w:marTop w:val="0"/>
          <w:marBottom w:val="0"/>
          <w:divBdr>
            <w:top w:val="none" w:sz="0" w:space="0" w:color="auto"/>
            <w:left w:val="none" w:sz="0" w:space="0" w:color="auto"/>
            <w:bottom w:val="none" w:sz="0" w:space="0" w:color="auto"/>
            <w:right w:val="none" w:sz="0" w:space="0" w:color="auto"/>
          </w:divBdr>
          <w:divsChild>
            <w:div w:id="1080638452">
              <w:marLeft w:val="0"/>
              <w:marRight w:val="0"/>
              <w:marTop w:val="0"/>
              <w:marBottom w:val="0"/>
              <w:divBdr>
                <w:top w:val="none" w:sz="0" w:space="0" w:color="auto"/>
                <w:left w:val="none" w:sz="0" w:space="0" w:color="auto"/>
                <w:bottom w:val="none" w:sz="0" w:space="0" w:color="auto"/>
                <w:right w:val="none" w:sz="0" w:space="0" w:color="auto"/>
              </w:divBdr>
            </w:div>
          </w:divsChild>
        </w:div>
        <w:div w:id="1986012186">
          <w:marLeft w:val="0"/>
          <w:marRight w:val="0"/>
          <w:marTop w:val="0"/>
          <w:marBottom w:val="0"/>
          <w:divBdr>
            <w:top w:val="none" w:sz="0" w:space="0" w:color="auto"/>
            <w:left w:val="none" w:sz="0" w:space="0" w:color="auto"/>
            <w:bottom w:val="none" w:sz="0" w:space="0" w:color="auto"/>
            <w:right w:val="none" w:sz="0" w:space="0" w:color="auto"/>
          </w:divBdr>
          <w:divsChild>
            <w:div w:id="998384432">
              <w:marLeft w:val="0"/>
              <w:marRight w:val="0"/>
              <w:marTop w:val="0"/>
              <w:marBottom w:val="0"/>
              <w:divBdr>
                <w:top w:val="none" w:sz="0" w:space="0" w:color="auto"/>
                <w:left w:val="none" w:sz="0" w:space="0" w:color="auto"/>
                <w:bottom w:val="none" w:sz="0" w:space="0" w:color="auto"/>
                <w:right w:val="none" w:sz="0" w:space="0" w:color="auto"/>
              </w:divBdr>
            </w:div>
          </w:divsChild>
        </w:div>
        <w:div w:id="324825872">
          <w:marLeft w:val="0"/>
          <w:marRight w:val="0"/>
          <w:marTop w:val="0"/>
          <w:marBottom w:val="0"/>
          <w:divBdr>
            <w:top w:val="none" w:sz="0" w:space="0" w:color="auto"/>
            <w:left w:val="none" w:sz="0" w:space="0" w:color="auto"/>
            <w:bottom w:val="none" w:sz="0" w:space="0" w:color="auto"/>
            <w:right w:val="none" w:sz="0" w:space="0" w:color="auto"/>
          </w:divBdr>
          <w:divsChild>
            <w:div w:id="525287352">
              <w:marLeft w:val="0"/>
              <w:marRight w:val="0"/>
              <w:marTop w:val="0"/>
              <w:marBottom w:val="0"/>
              <w:divBdr>
                <w:top w:val="none" w:sz="0" w:space="0" w:color="auto"/>
                <w:left w:val="none" w:sz="0" w:space="0" w:color="auto"/>
                <w:bottom w:val="none" w:sz="0" w:space="0" w:color="auto"/>
                <w:right w:val="none" w:sz="0" w:space="0" w:color="auto"/>
              </w:divBdr>
            </w:div>
          </w:divsChild>
        </w:div>
        <w:div w:id="587079892">
          <w:marLeft w:val="0"/>
          <w:marRight w:val="0"/>
          <w:marTop w:val="0"/>
          <w:marBottom w:val="0"/>
          <w:divBdr>
            <w:top w:val="none" w:sz="0" w:space="0" w:color="auto"/>
            <w:left w:val="none" w:sz="0" w:space="0" w:color="auto"/>
            <w:bottom w:val="none" w:sz="0" w:space="0" w:color="auto"/>
            <w:right w:val="none" w:sz="0" w:space="0" w:color="auto"/>
          </w:divBdr>
          <w:divsChild>
            <w:div w:id="1191911837">
              <w:marLeft w:val="0"/>
              <w:marRight w:val="0"/>
              <w:marTop w:val="0"/>
              <w:marBottom w:val="0"/>
              <w:divBdr>
                <w:top w:val="none" w:sz="0" w:space="0" w:color="auto"/>
                <w:left w:val="none" w:sz="0" w:space="0" w:color="auto"/>
                <w:bottom w:val="none" w:sz="0" w:space="0" w:color="auto"/>
                <w:right w:val="none" w:sz="0" w:space="0" w:color="auto"/>
              </w:divBdr>
            </w:div>
          </w:divsChild>
        </w:div>
        <w:div w:id="1915167569">
          <w:marLeft w:val="0"/>
          <w:marRight w:val="0"/>
          <w:marTop w:val="0"/>
          <w:marBottom w:val="0"/>
          <w:divBdr>
            <w:top w:val="none" w:sz="0" w:space="0" w:color="auto"/>
            <w:left w:val="none" w:sz="0" w:space="0" w:color="auto"/>
            <w:bottom w:val="none" w:sz="0" w:space="0" w:color="auto"/>
            <w:right w:val="none" w:sz="0" w:space="0" w:color="auto"/>
          </w:divBdr>
          <w:divsChild>
            <w:div w:id="1830125420">
              <w:marLeft w:val="0"/>
              <w:marRight w:val="0"/>
              <w:marTop w:val="0"/>
              <w:marBottom w:val="0"/>
              <w:divBdr>
                <w:top w:val="none" w:sz="0" w:space="0" w:color="auto"/>
                <w:left w:val="none" w:sz="0" w:space="0" w:color="auto"/>
                <w:bottom w:val="none" w:sz="0" w:space="0" w:color="auto"/>
                <w:right w:val="none" w:sz="0" w:space="0" w:color="auto"/>
              </w:divBdr>
            </w:div>
          </w:divsChild>
        </w:div>
        <w:div w:id="235164670">
          <w:marLeft w:val="0"/>
          <w:marRight w:val="0"/>
          <w:marTop w:val="0"/>
          <w:marBottom w:val="0"/>
          <w:divBdr>
            <w:top w:val="none" w:sz="0" w:space="0" w:color="auto"/>
            <w:left w:val="none" w:sz="0" w:space="0" w:color="auto"/>
            <w:bottom w:val="none" w:sz="0" w:space="0" w:color="auto"/>
            <w:right w:val="none" w:sz="0" w:space="0" w:color="auto"/>
          </w:divBdr>
          <w:divsChild>
            <w:div w:id="1564953002">
              <w:marLeft w:val="0"/>
              <w:marRight w:val="0"/>
              <w:marTop w:val="0"/>
              <w:marBottom w:val="0"/>
              <w:divBdr>
                <w:top w:val="none" w:sz="0" w:space="0" w:color="auto"/>
                <w:left w:val="none" w:sz="0" w:space="0" w:color="auto"/>
                <w:bottom w:val="none" w:sz="0" w:space="0" w:color="auto"/>
                <w:right w:val="none" w:sz="0" w:space="0" w:color="auto"/>
              </w:divBdr>
            </w:div>
          </w:divsChild>
        </w:div>
        <w:div w:id="1316647364">
          <w:marLeft w:val="0"/>
          <w:marRight w:val="0"/>
          <w:marTop w:val="0"/>
          <w:marBottom w:val="0"/>
          <w:divBdr>
            <w:top w:val="none" w:sz="0" w:space="0" w:color="auto"/>
            <w:left w:val="none" w:sz="0" w:space="0" w:color="auto"/>
            <w:bottom w:val="none" w:sz="0" w:space="0" w:color="auto"/>
            <w:right w:val="none" w:sz="0" w:space="0" w:color="auto"/>
          </w:divBdr>
          <w:divsChild>
            <w:div w:id="1520007886">
              <w:marLeft w:val="0"/>
              <w:marRight w:val="0"/>
              <w:marTop w:val="0"/>
              <w:marBottom w:val="0"/>
              <w:divBdr>
                <w:top w:val="none" w:sz="0" w:space="0" w:color="auto"/>
                <w:left w:val="none" w:sz="0" w:space="0" w:color="auto"/>
                <w:bottom w:val="none" w:sz="0" w:space="0" w:color="auto"/>
                <w:right w:val="none" w:sz="0" w:space="0" w:color="auto"/>
              </w:divBdr>
            </w:div>
          </w:divsChild>
        </w:div>
        <w:div w:id="157035905">
          <w:marLeft w:val="0"/>
          <w:marRight w:val="0"/>
          <w:marTop w:val="0"/>
          <w:marBottom w:val="0"/>
          <w:divBdr>
            <w:top w:val="none" w:sz="0" w:space="0" w:color="auto"/>
            <w:left w:val="none" w:sz="0" w:space="0" w:color="auto"/>
            <w:bottom w:val="none" w:sz="0" w:space="0" w:color="auto"/>
            <w:right w:val="none" w:sz="0" w:space="0" w:color="auto"/>
          </w:divBdr>
          <w:divsChild>
            <w:div w:id="437680267">
              <w:marLeft w:val="0"/>
              <w:marRight w:val="0"/>
              <w:marTop w:val="0"/>
              <w:marBottom w:val="0"/>
              <w:divBdr>
                <w:top w:val="none" w:sz="0" w:space="0" w:color="auto"/>
                <w:left w:val="none" w:sz="0" w:space="0" w:color="auto"/>
                <w:bottom w:val="none" w:sz="0" w:space="0" w:color="auto"/>
                <w:right w:val="none" w:sz="0" w:space="0" w:color="auto"/>
              </w:divBdr>
            </w:div>
          </w:divsChild>
        </w:div>
        <w:div w:id="513106827">
          <w:marLeft w:val="0"/>
          <w:marRight w:val="0"/>
          <w:marTop w:val="0"/>
          <w:marBottom w:val="0"/>
          <w:divBdr>
            <w:top w:val="none" w:sz="0" w:space="0" w:color="auto"/>
            <w:left w:val="none" w:sz="0" w:space="0" w:color="auto"/>
            <w:bottom w:val="none" w:sz="0" w:space="0" w:color="auto"/>
            <w:right w:val="none" w:sz="0" w:space="0" w:color="auto"/>
          </w:divBdr>
          <w:divsChild>
            <w:div w:id="1348874117">
              <w:marLeft w:val="0"/>
              <w:marRight w:val="0"/>
              <w:marTop w:val="0"/>
              <w:marBottom w:val="0"/>
              <w:divBdr>
                <w:top w:val="none" w:sz="0" w:space="0" w:color="auto"/>
                <w:left w:val="none" w:sz="0" w:space="0" w:color="auto"/>
                <w:bottom w:val="none" w:sz="0" w:space="0" w:color="auto"/>
                <w:right w:val="none" w:sz="0" w:space="0" w:color="auto"/>
              </w:divBdr>
            </w:div>
          </w:divsChild>
        </w:div>
        <w:div w:id="2007781792">
          <w:marLeft w:val="0"/>
          <w:marRight w:val="0"/>
          <w:marTop w:val="0"/>
          <w:marBottom w:val="0"/>
          <w:divBdr>
            <w:top w:val="none" w:sz="0" w:space="0" w:color="auto"/>
            <w:left w:val="none" w:sz="0" w:space="0" w:color="auto"/>
            <w:bottom w:val="none" w:sz="0" w:space="0" w:color="auto"/>
            <w:right w:val="none" w:sz="0" w:space="0" w:color="auto"/>
          </w:divBdr>
          <w:divsChild>
            <w:div w:id="1850564421">
              <w:marLeft w:val="0"/>
              <w:marRight w:val="0"/>
              <w:marTop w:val="0"/>
              <w:marBottom w:val="0"/>
              <w:divBdr>
                <w:top w:val="none" w:sz="0" w:space="0" w:color="auto"/>
                <w:left w:val="none" w:sz="0" w:space="0" w:color="auto"/>
                <w:bottom w:val="none" w:sz="0" w:space="0" w:color="auto"/>
                <w:right w:val="none" w:sz="0" w:space="0" w:color="auto"/>
              </w:divBdr>
            </w:div>
          </w:divsChild>
        </w:div>
        <w:div w:id="599070140">
          <w:marLeft w:val="0"/>
          <w:marRight w:val="0"/>
          <w:marTop w:val="0"/>
          <w:marBottom w:val="0"/>
          <w:divBdr>
            <w:top w:val="none" w:sz="0" w:space="0" w:color="auto"/>
            <w:left w:val="none" w:sz="0" w:space="0" w:color="auto"/>
            <w:bottom w:val="none" w:sz="0" w:space="0" w:color="auto"/>
            <w:right w:val="none" w:sz="0" w:space="0" w:color="auto"/>
          </w:divBdr>
          <w:divsChild>
            <w:div w:id="1973780029">
              <w:marLeft w:val="0"/>
              <w:marRight w:val="0"/>
              <w:marTop w:val="0"/>
              <w:marBottom w:val="0"/>
              <w:divBdr>
                <w:top w:val="none" w:sz="0" w:space="0" w:color="auto"/>
                <w:left w:val="none" w:sz="0" w:space="0" w:color="auto"/>
                <w:bottom w:val="none" w:sz="0" w:space="0" w:color="auto"/>
                <w:right w:val="none" w:sz="0" w:space="0" w:color="auto"/>
              </w:divBdr>
            </w:div>
          </w:divsChild>
        </w:div>
        <w:div w:id="843781409">
          <w:marLeft w:val="0"/>
          <w:marRight w:val="0"/>
          <w:marTop w:val="0"/>
          <w:marBottom w:val="0"/>
          <w:divBdr>
            <w:top w:val="none" w:sz="0" w:space="0" w:color="auto"/>
            <w:left w:val="none" w:sz="0" w:space="0" w:color="auto"/>
            <w:bottom w:val="none" w:sz="0" w:space="0" w:color="auto"/>
            <w:right w:val="none" w:sz="0" w:space="0" w:color="auto"/>
          </w:divBdr>
          <w:divsChild>
            <w:div w:id="1526139572">
              <w:marLeft w:val="0"/>
              <w:marRight w:val="0"/>
              <w:marTop w:val="0"/>
              <w:marBottom w:val="0"/>
              <w:divBdr>
                <w:top w:val="none" w:sz="0" w:space="0" w:color="auto"/>
                <w:left w:val="none" w:sz="0" w:space="0" w:color="auto"/>
                <w:bottom w:val="none" w:sz="0" w:space="0" w:color="auto"/>
                <w:right w:val="none" w:sz="0" w:space="0" w:color="auto"/>
              </w:divBdr>
            </w:div>
          </w:divsChild>
        </w:div>
        <w:div w:id="130751917">
          <w:marLeft w:val="0"/>
          <w:marRight w:val="0"/>
          <w:marTop w:val="0"/>
          <w:marBottom w:val="0"/>
          <w:divBdr>
            <w:top w:val="none" w:sz="0" w:space="0" w:color="auto"/>
            <w:left w:val="none" w:sz="0" w:space="0" w:color="auto"/>
            <w:bottom w:val="none" w:sz="0" w:space="0" w:color="auto"/>
            <w:right w:val="none" w:sz="0" w:space="0" w:color="auto"/>
          </w:divBdr>
          <w:divsChild>
            <w:div w:id="867374362">
              <w:marLeft w:val="0"/>
              <w:marRight w:val="0"/>
              <w:marTop w:val="0"/>
              <w:marBottom w:val="0"/>
              <w:divBdr>
                <w:top w:val="none" w:sz="0" w:space="0" w:color="auto"/>
                <w:left w:val="none" w:sz="0" w:space="0" w:color="auto"/>
                <w:bottom w:val="none" w:sz="0" w:space="0" w:color="auto"/>
                <w:right w:val="none" w:sz="0" w:space="0" w:color="auto"/>
              </w:divBdr>
            </w:div>
          </w:divsChild>
        </w:div>
        <w:div w:id="659164272">
          <w:marLeft w:val="0"/>
          <w:marRight w:val="0"/>
          <w:marTop w:val="0"/>
          <w:marBottom w:val="0"/>
          <w:divBdr>
            <w:top w:val="none" w:sz="0" w:space="0" w:color="auto"/>
            <w:left w:val="none" w:sz="0" w:space="0" w:color="auto"/>
            <w:bottom w:val="none" w:sz="0" w:space="0" w:color="auto"/>
            <w:right w:val="none" w:sz="0" w:space="0" w:color="auto"/>
          </w:divBdr>
          <w:divsChild>
            <w:div w:id="285164173">
              <w:marLeft w:val="0"/>
              <w:marRight w:val="0"/>
              <w:marTop w:val="0"/>
              <w:marBottom w:val="0"/>
              <w:divBdr>
                <w:top w:val="none" w:sz="0" w:space="0" w:color="auto"/>
                <w:left w:val="none" w:sz="0" w:space="0" w:color="auto"/>
                <w:bottom w:val="none" w:sz="0" w:space="0" w:color="auto"/>
                <w:right w:val="none" w:sz="0" w:space="0" w:color="auto"/>
              </w:divBdr>
            </w:div>
          </w:divsChild>
        </w:div>
        <w:div w:id="1458984722">
          <w:marLeft w:val="0"/>
          <w:marRight w:val="0"/>
          <w:marTop w:val="0"/>
          <w:marBottom w:val="0"/>
          <w:divBdr>
            <w:top w:val="none" w:sz="0" w:space="0" w:color="auto"/>
            <w:left w:val="none" w:sz="0" w:space="0" w:color="auto"/>
            <w:bottom w:val="none" w:sz="0" w:space="0" w:color="auto"/>
            <w:right w:val="none" w:sz="0" w:space="0" w:color="auto"/>
          </w:divBdr>
          <w:divsChild>
            <w:div w:id="920482186">
              <w:marLeft w:val="0"/>
              <w:marRight w:val="0"/>
              <w:marTop w:val="0"/>
              <w:marBottom w:val="0"/>
              <w:divBdr>
                <w:top w:val="none" w:sz="0" w:space="0" w:color="auto"/>
                <w:left w:val="none" w:sz="0" w:space="0" w:color="auto"/>
                <w:bottom w:val="none" w:sz="0" w:space="0" w:color="auto"/>
                <w:right w:val="none" w:sz="0" w:space="0" w:color="auto"/>
              </w:divBdr>
            </w:div>
          </w:divsChild>
        </w:div>
        <w:div w:id="63798316">
          <w:marLeft w:val="0"/>
          <w:marRight w:val="0"/>
          <w:marTop w:val="0"/>
          <w:marBottom w:val="0"/>
          <w:divBdr>
            <w:top w:val="none" w:sz="0" w:space="0" w:color="auto"/>
            <w:left w:val="none" w:sz="0" w:space="0" w:color="auto"/>
            <w:bottom w:val="none" w:sz="0" w:space="0" w:color="auto"/>
            <w:right w:val="none" w:sz="0" w:space="0" w:color="auto"/>
          </w:divBdr>
          <w:divsChild>
            <w:div w:id="2105875368">
              <w:marLeft w:val="0"/>
              <w:marRight w:val="0"/>
              <w:marTop w:val="0"/>
              <w:marBottom w:val="0"/>
              <w:divBdr>
                <w:top w:val="none" w:sz="0" w:space="0" w:color="auto"/>
                <w:left w:val="none" w:sz="0" w:space="0" w:color="auto"/>
                <w:bottom w:val="none" w:sz="0" w:space="0" w:color="auto"/>
                <w:right w:val="none" w:sz="0" w:space="0" w:color="auto"/>
              </w:divBdr>
            </w:div>
          </w:divsChild>
        </w:div>
        <w:div w:id="1764914753">
          <w:marLeft w:val="0"/>
          <w:marRight w:val="0"/>
          <w:marTop w:val="0"/>
          <w:marBottom w:val="0"/>
          <w:divBdr>
            <w:top w:val="none" w:sz="0" w:space="0" w:color="auto"/>
            <w:left w:val="none" w:sz="0" w:space="0" w:color="auto"/>
            <w:bottom w:val="none" w:sz="0" w:space="0" w:color="auto"/>
            <w:right w:val="none" w:sz="0" w:space="0" w:color="auto"/>
          </w:divBdr>
          <w:divsChild>
            <w:div w:id="1431855911">
              <w:marLeft w:val="0"/>
              <w:marRight w:val="0"/>
              <w:marTop w:val="0"/>
              <w:marBottom w:val="0"/>
              <w:divBdr>
                <w:top w:val="none" w:sz="0" w:space="0" w:color="auto"/>
                <w:left w:val="none" w:sz="0" w:space="0" w:color="auto"/>
                <w:bottom w:val="none" w:sz="0" w:space="0" w:color="auto"/>
                <w:right w:val="none" w:sz="0" w:space="0" w:color="auto"/>
              </w:divBdr>
            </w:div>
          </w:divsChild>
        </w:div>
        <w:div w:id="246572134">
          <w:marLeft w:val="0"/>
          <w:marRight w:val="0"/>
          <w:marTop w:val="0"/>
          <w:marBottom w:val="0"/>
          <w:divBdr>
            <w:top w:val="none" w:sz="0" w:space="0" w:color="auto"/>
            <w:left w:val="none" w:sz="0" w:space="0" w:color="auto"/>
            <w:bottom w:val="none" w:sz="0" w:space="0" w:color="auto"/>
            <w:right w:val="none" w:sz="0" w:space="0" w:color="auto"/>
          </w:divBdr>
          <w:divsChild>
            <w:div w:id="1192109406">
              <w:marLeft w:val="0"/>
              <w:marRight w:val="0"/>
              <w:marTop w:val="0"/>
              <w:marBottom w:val="0"/>
              <w:divBdr>
                <w:top w:val="none" w:sz="0" w:space="0" w:color="auto"/>
                <w:left w:val="none" w:sz="0" w:space="0" w:color="auto"/>
                <w:bottom w:val="none" w:sz="0" w:space="0" w:color="auto"/>
                <w:right w:val="none" w:sz="0" w:space="0" w:color="auto"/>
              </w:divBdr>
            </w:div>
          </w:divsChild>
        </w:div>
        <w:div w:id="1922718606">
          <w:marLeft w:val="0"/>
          <w:marRight w:val="0"/>
          <w:marTop w:val="0"/>
          <w:marBottom w:val="0"/>
          <w:divBdr>
            <w:top w:val="none" w:sz="0" w:space="0" w:color="auto"/>
            <w:left w:val="none" w:sz="0" w:space="0" w:color="auto"/>
            <w:bottom w:val="none" w:sz="0" w:space="0" w:color="auto"/>
            <w:right w:val="none" w:sz="0" w:space="0" w:color="auto"/>
          </w:divBdr>
          <w:divsChild>
            <w:div w:id="833028339">
              <w:marLeft w:val="0"/>
              <w:marRight w:val="0"/>
              <w:marTop w:val="0"/>
              <w:marBottom w:val="0"/>
              <w:divBdr>
                <w:top w:val="none" w:sz="0" w:space="0" w:color="auto"/>
                <w:left w:val="none" w:sz="0" w:space="0" w:color="auto"/>
                <w:bottom w:val="none" w:sz="0" w:space="0" w:color="auto"/>
                <w:right w:val="none" w:sz="0" w:space="0" w:color="auto"/>
              </w:divBdr>
            </w:div>
          </w:divsChild>
        </w:div>
        <w:div w:id="1619802014">
          <w:marLeft w:val="0"/>
          <w:marRight w:val="0"/>
          <w:marTop w:val="0"/>
          <w:marBottom w:val="0"/>
          <w:divBdr>
            <w:top w:val="none" w:sz="0" w:space="0" w:color="auto"/>
            <w:left w:val="none" w:sz="0" w:space="0" w:color="auto"/>
            <w:bottom w:val="none" w:sz="0" w:space="0" w:color="auto"/>
            <w:right w:val="none" w:sz="0" w:space="0" w:color="auto"/>
          </w:divBdr>
          <w:divsChild>
            <w:div w:id="2012562012">
              <w:marLeft w:val="0"/>
              <w:marRight w:val="0"/>
              <w:marTop w:val="0"/>
              <w:marBottom w:val="0"/>
              <w:divBdr>
                <w:top w:val="none" w:sz="0" w:space="0" w:color="auto"/>
                <w:left w:val="none" w:sz="0" w:space="0" w:color="auto"/>
                <w:bottom w:val="none" w:sz="0" w:space="0" w:color="auto"/>
                <w:right w:val="none" w:sz="0" w:space="0" w:color="auto"/>
              </w:divBdr>
            </w:div>
          </w:divsChild>
        </w:div>
        <w:div w:id="300615359">
          <w:marLeft w:val="0"/>
          <w:marRight w:val="0"/>
          <w:marTop w:val="0"/>
          <w:marBottom w:val="0"/>
          <w:divBdr>
            <w:top w:val="none" w:sz="0" w:space="0" w:color="auto"/>
            <w:left w:val="none" w:sz="0" w:space="0" w:color="auto"/>
            <w:bottom w:val="none" w:sz="0" w:space="0" w:color="auto"/>
            <w:right w:val="none" w:sz="0" w:space="0" w:color="auto"/>
          </w:divBdr>
          <w:divsChild>
            <w:div w:id="1230114931">
              <w:marLeft w:val="0"/>
              <w:marRight w:val="0"/>
              <w:marTop w:val="0"/>
              <w:marBottom w:val="0"/>
              <w:divBdr>
                <w:top w:val="none" w:sz="0" w:space="0" w:color="auto"/>
                <w:left w:val="none" w:sz="0" w:space="0" w:color="auto"/>
                <w:bottom w:val="none" w:sz="0" w:space="0" w:color="auto"/>
                <w:right w:val="none" w:sz="0" w:space="0" w:color="auto"/>
              </w:divBdr>
            </w:div>
          </w:divsChild>
        </w:div>
        <w:div w:id="1104347934">
          <w:marLeft w:val="0"/>
          <w:marRight w:val="0"/>
          <w:marTop w:val="0"/>
          <w:marBottom w:val="0"/>
          <w:divBdr>
            <w:top w:val="none" w:sz="0" w:space="0" w:color="auto"/>
            <w:left w:val="none" w:sz="0" w:space="0" w:color="auto"/>
            <w:bottom w:val="none" w:sz="0" w:space="0" w:color="auto"/>
            <w:right w:val="none" w:sz="0" w:space="0" w:color="auto"/>
          </w:divBdr>
          <w:divsChild>
            <w:div w:id="1775441336">
              <w:marLeft w:val="0"/>
              <w:marRight w:val="0"/>
              <w:marTop w:val="0"/>
              <w:marBottom w:val="0"/>
              <w:divBdr>
                <w:top w:val="none" w:sz="0" w:space="0" w:color="auto"/>
                <w:left w:val="none" w:sz="0" w:space="0" w:color="auto"/>
                <w:bottom w:val="none" w:sz="0" w:space="0" w:color="auto"/>
                <w:right w:val="none" w:sz="0" w:space="0" w:color="auto"/>
              </w:divBdr>
            </w:div>
          </w:divsChild>
        </w:div>
        <w:div w:id="174464711">
          <w:marLeft w:val="0"/>
          <w:marRight w:val="0"/>
          <w:marTop w:val="0"/>
          <w:marBottom w:val="0"/>
          <w:divBdr>
            <w:top w:val="none" w:sz="0" w:space="0" w:color="auto"/>
            <w:left w:val="none" w:sz="0" w:space="0" w:color="auto"/>
            <w:bottom w:val="none" w:sz="0" w:space="0" w:color="auto"/>
            <w:right w:val="none" w:sz="0" w:space="0" w:color="auto"/>
          </w:divBdr>
          <w:divsChild>
            <w:div w:id="689261824">
              <w:marLeft w:val="0"/>
              <w:marRight w:val="0"/>
              <w:marTop w:val="0"/>
              <w:marBottom w:val="0"/>
              <w:divBdr>
                <w:top w:val="none" w:sz="0" w:space="0" w:color="auto"/>
                <w:left w:val="none" w:sz="0" w:space="0" w:color="auto"/>
                <w:bottom w:val="none" w:sz="0" w:space="0" w:color="auto"/>
                <w:right w:val="none" w:sz="0" w:space="0" w:color="auto"/>
              </w:divBdr>
            </w:div>
          </w:divsChild>
        </w:div>
        <w:div w:id="386533893">
          <w:marLeft w:val="0"/>
          <w:marRight w:val="0"/>
          <w:marTop w:val="0"/>
          <w:marBottom w:val="0"/>
          <w:divBdr>
            <w:top w:val="none" w:sz="0" w:space="0" w:color="auto"/>
            <w:left w:val="none" w:sz="0" w:space="0" w:color="auto"/>
            <w:bottom w:val="none" w:sz="0" w:space="0" w:color="auto"/>
            <w:right w:val="none" w:sz="0" w:space="0" w:color="auto"/>
          </w:divBdr>
          <w:divsChild>
            <w:div w:id="1116562823">
              <w:marLeft w:val="0"/>
              <w:marRight w:val="0"/>
              <w:marTop w:val="0"/>
              <w:marBottom w:val="0"/>
              <w:divBdr>
                <w:top w:val="none" w:sz="0" w:space="0" w:color="auto"/>
                <w:left w:val="none" w:sz="0" w:space="0" w:color="auto"/>
                <w:bottom w:val="none" w:sz="0" w:space="0" w:color="auto"/>
                <w:right w:val="none" w:sz="0" w:space="0" w:color="auto"/>
              </w:divBdr>
            </w:div>
          </w:divsChild>
        </w:div>
        <w:div w:id="931008564">
          <w:marLeft w:val="0"/>
          <w:marRight w:val="0"/>
          <w:marTop w:val="0"/>
          <w:marBottom w:val="0"/>
          <w:divBdr>
            <w:top w:val="none" w:sz="0" w:space="0" w:color="auto"/>
            <w:left w:val="none" w:sz="0" w:space="0" w:color="auto"/>
            <w:bottom w:val="none" w:sz="0" w:space="0" w:color="auto"/>
            <w:right w:val="none" w:sz="0" w:space="0" w:color="auto"/>
          </w:divBdr>
          <w:divsChild>
            <w:div w:id="1972663879">
              <w:marLeft w:val="0"/>
              <w:marRight w:val="0"/>
              <w:marTop w:val="0"/>
              <w:marBottom w:val="0"/>
              <w:divBdr>
                <w:top w:val="none" w:sz="0" w:space="0" w:color="auto"/>
                <w:left w:val="none" w:sz="0" w:space="0" w:color="auto"/>
                <w:bottom w:val="none" w:sz="0" w:space="0" w:color="auto"/>
                <w:right w:val="none" w:sz="0" w:space="0" w:color="auto"/>
              </w:divBdr>
            </w:div>
          </w:divsChild>
        </w:div>
        <w:div w:id="959919437">
          <w:marLeft w:val="0"/>
          <w:marRight w:val="0"/>
          <w:marTop w:val="0"/>
          <w:marBottom w:val="0"/>
          <w:divBdr>
            <w:top w:val="none" w:sz="0" w:space="0" w:color="auto"/>
            <w:left w:val="none" w:sz="0" w:space="0" w:color="auto"/>
            <w:bottom w:val="none" w:sz="0" w:space="0" w:color="auto"/>
            <w:right w:val="none" w:sz="0" w:space="0" w:color="auto"/>
          </w:divBdr>
          <w:divsChild>
            <w:div w:id="761025290">
              <w:marLeft w:val="0"/>
              <w:marRight w:val="0"/>
              <w:marTop w:val="0"/>
              <w:marBottom w:val="0"/>
              <w:divBdr>
                <w:top w:val="none" w:sz="0" w:space="0" w:color="auto"/>
                <w:left w:val="none" w:sz="0" w:space="0" w:color="auto"/>
                <w:bottom w:val="none" w:sz="0" w:space="0" w:color="auto"/>
                <w:right w:val="none" w:sz="0" w:space="0" w:color="auto"/>
              </w:divBdr>
            </w:div>
          </w:divsChild>
        </w:div>
        <w:div w:id="400372639">
          <w:marLeft w:val="0"/>
          <w:marRight w:val="0"/>
          <w:marTop w:val="0"/>
          <w:marBottom w:val="0"/>
          <w:divBdr>
            <w:top w:val="none" w:sz="0" w:space="0" w:color="auto"/>
            <w:left w:val="none" w:sz="0" w:space="0" w:color="auto"/>
            <w:bottom w:val="none" w:sz="0" w:space="0" w:color="auto"/>
            <w:right w:val="none" w:sz="0" w:space="0" w:color="auto"/>
          </w:divBdr>
          <w:divsChild>
            <w:div w:id="1505045514">
              <w:marLeft w:val="0"/>
              <w:marRight w:val="0"/>
              <w:marTop w:val="0"/>
              <w:marBottom w:val="0"/>
              <w:divBdr>
                <w:top w:val="none" w:sz="0" w:space="0" w:color="auto"/>
                <w:left w:val="none" w:sz="0" w:space="0" w:color="auto"/>
                <w:bottom w:val="none" w:sz="0" w:space="0" w:color="auto"/>
                <w:right w:val="none" w:sz="0" w:space="0" w:color="auto"/>
              </w:divBdr>
            </w:div>
          </w:divsChild>
        </w:div>
        <w:div w:id="333414230">
          <w:marLeft w:val="0"/>
          <w:marRight w:val="0"/>
          <w:marTop w:val="0"/>
          <w:marBottom w:val="0"/>
          <w:divBdr>
            <w:top w:val="none" w:sz="0" w:space="0" w:color="auto"/>
            <w:left w:val="none" w:sz="0" w:space="0" w:color="auto"/>
            <w:bottom w:val="none" w:sz="0" w:space="0" w:color="auto"/>
            <w:right w:val="none" w:sz="0" w:space="0" w:color="auto"/>
          </w:divBdr>
          <w:divsChild>
            <w:div w:id="41289148">
              <w:marLeft w:val="0"/>
              <w:marRight w:val="0"/>
              <w:marTop w:val="0"/>
              <w:marBottom w:val="0"/>
              <w:divBdr>
                <w:top w:val="none" w:sz="0" w:space="0" w:color="auto"/>
                <w:left w:val="none" w:sz="0" w:space="0" w:color="auto"/>
                <w:bottom w:val="none" w:sz="0" w:space="0" w:color="auto"/>
                <w:right w:val="none" w:sz="0" w:space="0" w:color="auto"/>
              </w:divBdr>
            </w:div>
          </w:divsChild>
        </w:div>
        <w:div w:id="1850291436">
          <w:marLeft w:val="0"/>
          <w:marRight w:val="0"/>
          <w:marTop w:val="0"/>
          <w:marBottom w:val="0"/>
          <w:divBdr>
            <w:top w:val="none" w:sz="0" w:space="0" w:color="auto"/>
            <w:left w:val="none" w:sz="0" w:space="0" w:color="auto"/>
            <w:bottom w:val="none" w:sz="0" w:space="0" w:color="auto"/>
            <w:right w:val="none" w:sz="0" w:space="0" w:color="auto"/>
          </w:divBdr>
          <w:divsChild>
            <w:div w:id="1038705617">
              <w:marLeft w:val="0"/>
              <w:marRight w:val="0"/>
              <w:marTop w:val="0"/>
              <w:marBottom w:val="0"/>
              <w:divBdr>
                <w:top w:val="none" w:sz="0" w:space="0" w:color="auto"/>
                <w:left w:val="none" w:sz="0" w:space="0" w:color="auto"/>
                <w:bottom w:val="none" w:sz="0" w:space="0" w:color="auto"/>
                <w:right w:val="none" w:sz="0" w:space="0" w:color="auto"/>
              </w:divBdr>
            </w:div>
          </w:divsChild>
        </w:div>
        <w:div w:id="596207753">
          <w:marLeft w:val="0"/>
          <w:marRight w:val="0"/>
          <w:marTop w:val="0"/>
          <w:marBottom w:val="0"/>
          <w:divBdr>
            <w:top w:val="none" w:sz="0" w:space="0" w:color="auto"/>
            <w:left w:val="none" w:sz="0" w:space="0" w:color="auto"/>
            <w:bottom w:val="none" w:sz="0" w:space="0" w:color="auto"/>
            <w:right w:val="none" w:sz="0" w:space="0" w:color="auto"/>
          </w:divBdr>
          <w:divsChild>
            <w:div w:id="1573274900">
              <w:marLeft w:val="0"/>
              <w:marRight w:val="0"/>
              <w:marTop w:val="0"/>
              <w:marBottom w:val="0"/>
              <w:divBdr>
                <w:top w:val="none" w:sz="0" w:space="0" w:color="auto"/>
                <w:left w:val="none" w:sz="0" w:space="0" w:color="auto"/>
                <w:bottom w:val="none" w:sz="0" w:space="0" w:color="auto"/>
                <w:right w:val="none" w:sz="0" w:space="0" w:color="auto"/>
              </w:divBdr>
            </w:div>
          </w:divsChild>
        </w:div>
        <w:div w:id="694816798">
          <w:marLeft w:val="0"/>
          <w:marRight w:val="0"/>
          <w:marTop w:val="0"/>
          <w:marBottom w:val="0"/>
          <w:divBdr>
            <w:top w:val="none" w:sz="0" w:space="0" w:color="auto"/>
            <w:left w:val="none" w:sz="0" w:space="0" w:color="auto"/>
            <w:bottom w:val="none" w:sz="0" w:space="0" w:color="auto"/>
            <w:right w:val="none" w:sz="0" w:space="0" w:color="auto"/>
          </w:divBdr>
          <w:divsChild>
            <w:div w:id="1878004385">
              <w:marLeft w:val="0"/>
              <w:marRight w:val="0"/>
              <w:marTop w:val="0"/>
              <w:marBottom w:val="0"/>
              <w:divBdr>
                <w:top w:val="none" w:sz="0" w:space="0" w:color="auto"/>
                <w:left w:val="none" w:sz="0" w:space="0" w:color="auto"/>
                <w:bottom w:val="none" w:sz="0" w:space="0" w:color="auto"/>
                <w:right w:val="none" w:sz="0" w:space="0" w:color="auto"/>
              </w:divBdr>
            </w:div>
          </w:divsChild>
        </w:div>
        <w:div w:id="1639459594">
          <w:marLeft w:val="0"/>
          <w:marRight w:val="0"/>
          <w:marTop w:val="0"/>
          <w:marBottom w:val="0"/>
          <w:divBdr>
            <w:top w:val="none" w:sz="0" w:space="0" w:color="auto"/>
            <w:left w:val="none" w:sz="0" w:space="0" w:color="auto"/>
            <w:bottom w:val="none" w:sz="0" w:space="0" w:color="auto"/>
            <w:right w:val="none" w:sz="0" w:space="0" w:color="auto"/>
          </w:divBdr>
          <w:divsChild>
            <w:div w:id="1281642871">
              <w:marLeft w:val="0"/>
              <w:marRight w:val="0"/>
              <w:marTop w:val="0"/>
              <w:marBottom w:val="0"/>
              <w:divBdr>
                <w:top w:val="none" w:sz="0" w:space="0" w:color="auto"/>
                <w:left w:val="none" w:sz="0" w:space="0" w:color="auto"/>
                <w:bottom w:val="none" w:sz="0" w:space="0" w:color="auto"/>
                <w:right w:val="none" w:sz="0" w:space="0" w:color="auto"/>
              </w:divBdr>
            </w:div>
          </w:divsChild>
        </w:div>
        <w:div w:id="558979730">
          <w:marLeft w:val="0"/>
          <w:marRight w:val="0"/>
          <w:marTop w:val="0"/>
          <w:marBottom w:val="0"/>
          <w:divBdr>
            <w:top w:val="none" w:sz="0" w:space="0" w:color="auto"/>
            <w:left w:val="none" w:sz="0" w:space="0" w:color="auto"/>
            <w:bottom w:val="none" w:sz="0" w:space="0" w:color="auto"/>
            <w:right w:val="none" w:sz="0" w:space="0" w:color="auto"/>
          </w:divBdr>
          <w:divsChild>
            <w:div w:id="965351446">
              <w:marLeft w:val="0"/>
              <w:marRight w:val="0"/>
              <w:marTop w:val="0"/>
              <w:marBottom w:val="0"/>
              <w:divBdr>
                <w:top w:val="none" w:sz="0" w:space="0" w:color="auto"/>
                <w:left w:val="none" w:sz="0" w:space="0" w:color="auto"/>
                <w:bottom w:val="none" w:sz="0" w:space="0" w:color="auto"/>
                <w:right w:val="none" w:sz="0" w:space="0" w:color="auto"/>
              </w:divBdr>
            </w:div>
          </w:divsChild>
        </w:div>
        <w:div w:id="1125808847">
          <w:marLeft w:val="0"/>
          <w:marRight w:val="0"/>
          <w:marTop w:val="0"/>
          <w:marBottom w:val="0"/>
          <w:divBdr>
            <w:top w:val="none" w:sz="0" w:space="0" w:color="auto"/>
            <w:left w:val="none" w:sz="0" w:space="0" w:color="auto"/>
            <w:bottom w:val="none" w:sz="0" w:space="0" w:color="auto"/>
            <w:right w:val="none" w:sz="0" w:space="0" w:color="auto"/>
          </w:divBdr>
          <w:divsChild>
            <w:div w:id="892077845">
              <w:marLeft w:val="0"/>
              <w:marRight w:val="0"/>
              <w:marTop w:val="0"/>
              <w:marBottom w:val="0"/>
              <w:divBdr>
                <w:top w:val="none" w:sz="0" w:space="0" w:color="auto"/>
                <w:left w:val="none" w:sz="0" w:space="0" w:color="auto"/>
                <w:bottom w:val="none" w:sz="0" w:space="0" w:color="auto"/>
                <w:right w:val="none" w:sz="0" w:space="0" w:color="auto"/>
              </w:divBdr>
            </w:div>
          </w:divsChild>
        </w:div>
        <w:div w:id="1306856496">
          <w:marLeft w:val="0"/>
          <w:marRight w:val="0"/>
          <w:marTop w:val="0"/>
          <w:marBottom w:val="0"/>
          <w:divBdr>
            <w:top w:val="none" w:sz="0" w:space="0" w:color="auto"/>
            <w:left w:val="none" w:sz="0" w:space="0" w:color="auto"/>
            <w:bottom w:val="none" w:sz="0" w:space="0" w:color="auto"/>
            <w:right w:val="none" w:sz="0" w:space="0" w:color="auto"/>
          </w:divBdr>
          <w:divsChild>
            <w:div w:id="2116097144">
              <w:marLeft w:val="0"/>
              <w:marRight w:val="0"/>
              <w:marTop w:val="0"/>
              <w:marBottom w:val="0"/>
              <w:divBdr>
                <w:top w:val="none" w:sz="0" w:space="0" w:color="auto"/>
                <w:left w:val="none" w:sz="0" w:space="0" w:color="auto"/>
                <w:bottom w:val="none" w:sz="0" w:space="0" w:color="auto"/>
                <w:right w:val="none" w:sz="0" w:space="0" w:color="auto"/>
              </w:divBdr>
            </w:div>
          </w:divsChild>
        </w:div>
        <w:div w:id="561721910">
          <w:marLeft w:val="0"/>
          <w:marRight w:val="0"/>
          <w:marTop w:val="0"/>
          <w:marBottom w:val="0"/>
          <w:divBdr>
            <w:top w:val="none" w:sz="0" w:space="0" w:color="auto"/>
            <w:left w:val="none" w:sz="0" w:space="0" w:color="auto"/>
            <w:bottom w:val="none" w:sz="0" w:space="0" w:color="auto"/>
            <w:right w:val="none" w:sz="0" w:space="0" w:color="auto"/>
          </w:divBdr>
          <w:divsChild>
            <w:div w:id="202645564">
              <w:marLeft w:val="0"/>
              <w:marRight w:val="0"/>
              <w:marTop w:val="0"/>
              <w:marBottom w:val="0"/>
              <w:divBdr>
                <w:top w:val="none" w:sz="0" w:space="0" w:color="auto"/>
                <w:left w:val="none" w:sz="0" w:space="0" w:color="auto"/>
                <w:bottom w:val="none" w:sz="0" w:space="0" w:color="auto"/>
                <w:right w:val="none" w:sz="0" w:space="0" w:color="auto"/>
              </w:divBdr>
            </w:div>
          </w:divsChild>
        </w:div>
        <w:div w:id="1751654169">
          <w:marLeft w:val="0"/>
          <w:marRight w:val="0"/>
          <w:marTop w:val="0"/>
          <w:marBottom w:val="0"/>
          <w:divBdr>
            <w:top w:val="none" w:sz="0" w:space="0" w:color="auto"/>
            <w:left w:val="none" w:sz="0" w:space="0" w:color="auto"/>
            <w:bottom w:val="none" w:sz="0" w:space="0" w:color="auto"/>
            <w:right w:val="none" w:sz="0" w:space="0" w:color="auto"/>
          </w:divBdr>
          <w:divsChild>
            <w:div w:id="1432898268">
              <w:marLeft w:val="0"/>
              <w:marRight w:val="0"/>
              <w:marTop w:val="0"/>
              <w:marBottom w:val="0"/>
              <w:divBdr>
                <w:top w:val="none" w:sz="0" w:space="0" w:color="auto"/>
                <w:left w:val="none" w:sz="0" w:space="0" w:color="auto"/>
                <w:bottom w:val="none" w:sz="0" w:space="0" w:color="auto"/>
                <w:right w:val="none" w:sz="0" w:space="0" w:color="auto"/>
              </w:divBdr>
            </w:div>
          </w:divsChild>
        </w:div>
        <w:div w:id="278100746">
          <w:marLeft w:val="0"/>
          <w:marRight w:val="0"/>
          <w:marTop w:val="0"/>
          <w:marBottom w:val="0"/>
          <w:divBdr>
            <w:top w:val="none" w:sz="0" w:space="0" w:color="auto"/>
            <w:left w:val="none" w:sz="0" w:space="0" w:color="auto"/>
            <w:bottom w:val="none" w:sz="0" w:space="0" w:color="auto"/>
            <w:right w:val="none" w:sz="0" w:space="0" w:color="auto"/>
          </w:divBdr>
          <w:divsChild>
            <w:div w:id="596985521">
              <w:marLeft w:val="0"/>
              <w:marRight w:val="0"/>
              <w:marTop w:val="0"/>
              <w:marBottom w:val="0"/>
              <w:divBdr>
                <w:top w:val="none" w:sz="0" w:space="0" w:color="auto"/>
                <w:left w:val="none" w:sz="0" w:space="0" w:color="auto"/>
                <w:bottom w:val="none" w:sz="0" w:space="0" w:color="auto"/>
                <w:right w:val="none" w:sz="0" w:space="0" w:color="auto"/>
              </w:divBdr>
            </w:div>
          </w:divsChild>
        </w:div>
        <w:div w:id="553270544">
          <w:marLeft w:val="0"/>
          <w:marRight w:val="0"/>
          <w:marTop w:val="0"/>
          <w:marBottom w:val="0"/>
          <w:divBdr>
            <w:top w:val="none" w:sz="0" w:space="0" w:color="auto"/>
            <w:left w:val="none" w:sz="0" w:space="0" w:color="auto"/>
            <w:bottom w:val="none" w:sz="0" w:space="0" w:color="auto"/>
            <w:right w:val="none" w:sz="0" w:space="0" w:color="auto"/>
          </w:divBdr>
          <w:divsChild>
            <w:div w:id="1390615748">
              <w:marLeft w:val="0"/>
              <w:marRight w:val="0"/>
              <w:marTop w:val="0"/>
              <w:marBottom w:val="0"/>
              <w:divBdr>
                <w:top w:val="none" w:sz="0" w:space="0" w:color="auto"/>
                <w:left w:val="none" w:sz="0" w:space="0" w:color="auto"/>
                <w:bottom w:val="none" w:sz="0" w:space="0" w:color="auto"/>
                <w:right w:val="none" w:sz="0" w:space="0" w:color="auto"/>
              </w:divBdr>
            </w:div>
          </w:divsChild>
        </w:div>
        <w:div w:id="1891838252">
          <w:marLeft w:val="0"/>
          <w:marRight w:val="0"/>
          <w:marTop w:val="0"/>
          <w:marBottom w:val="0"/>
          <w:divBdr>
            <w:top w:val="none" w:sz="0" w:space="0" w:color="auto"/>
            <w:left w:val="none" w:sz="0" w:space="0" w:color="auto"/>
            <w:bottom w:val="none" w:sz="0" w:space="0" w:color="auto"/>
            <w:right w:val="none" w:sz="0" w:space="0" w:color="auto"/>
          </w:divBdr>
          <w:divsChild>
            <w:div w:id="737093965">
              <w:marLeft w:val="0"/>
              <w:marRight w:val="0"/>
              <w:marTop w:val="0"/>
              <w:marBottom w:val="0"/>
              <w:divBdr>
                <w:top w:val="none" w:sz="0" w:space="0" w:color="auto"/>
                <w:left w:val="none" w:sz="0" w:space="0" w:color="auto"/>
                <w:bottom w:val="none" w:sz="0" w:space="0" w:color="auto"/>
                <w:right w:val="none" w:sz="0" w:space="0" w:color="auto"/>
              </w:divBdr>
            </w:div>
          </w:divsChild>
        </w:div>
        <w:div w:id="2083945880">
          <w:marLeft w:val="0"/>
          <w:marRight w:val="0"/>
          <w:marTop w:val="0"/>
          <w:marBottom w:val="0"/>
          <w:divBdr>
            <w:top w:val="none" w:sz="0" w:space="0" w:color="auto"/>
            <w:left w:val="none" w:sz="0" w:space="0" w:color="auto"/>
            <w:bottom w:val="none" w:sz="0" w:space="0" w:color="auto"/>
            <w:right w:val="none" w:sz="0" w:space="0" w:color="auto"/>
          </w:divBdr>
          <w:divsChild>
            <w:div w:id="128011850">
              <w:marLeft w:val="0"/>
              <w:marRight w:val="0"/>
              <w:marTop w:val="0"/>
              <w:marBottom w:val="0"/>
              <w:divBdr>
                <w:top w:val="none" w:sz="0" w:space="0" w:color="auto"/>
                <w:left w:val="none" w:sz="0" w:space="0" w:color="auto"/>
                <w:bottom w:val="none" w:sz="0" w:space="0" w:color="auto"/>
                <w:right w:val="none" w:sz="0" w:space="0" w:color="auto"/>
              </w:divBdr>
            </w:div>
          </w:divsChild>
        </w:div>
        <w:div w:id="2083016084">
          <w:marLeft w:val="0"/>
          <w:marRight w:val="0"/>
          <w:marTop w:val="0"/>
          <w:marBottom w:val="0"/>
          <w:divBdr>
            <w:top w:val="none" w:sz="0" w:space="0" w:color="auto"/>
            <w:left w:val="none" w:sz="0" w:space="0" w:color="auto"/>
            <w:bottom w:val="none" w:sz="0" w:space="0" w:color="auto"/>
            <w:right w:val="none" w:sz="0" w:space="0" w:color="auto"/>
          </w:divBdr>
          <w:divsChild>
            <w:div w:id="1580482274">
              <w:marLeft w:val="0"/>
              <w:marRight w:val="0"/>
              <w:marTop w:val="0"/>
              <w:marBottom w:val="0"/>
              <w:divBdr>
                <w:top w:val="none" w:sz="0" w:space="0" w:color="auto"/>
                <w:left w:val="none" w:sz="0" w:space="0" w:color="auto"/>
                <w:bottom w:val="none" w:sz="0" w:space="0" w:color="auto"/>
                <w:right w:val="none" w:sz="0" w:space="0" w:color="auto"/>
              </w:divBdr>
            </w:div>
          </w:divsChild>
        </w:div>
        <w:div w:id="282226529">
          <w:marLeft w:val="0"/>
          <w:marRight w:val="0"/>
          <w:marTop w:val="0"/>
          <w:marBottom w:val="0"/>
          <w:divBdr>
            <w:top w:val="none" w:sz="0" w:space="0" w:color="auto"/>
            <w:left w:val="none" w:sz="0" w:space="0" w:color="auto"/>
            <w:bottom w:val="none" w:sz="0" w:space="0" w:color="auto"/>
            <w:right w:val="none" w:sz="0" w:space="0" w:color="auto"/>
          </w:divBdr>
          <w:divsChild>
            <w:div w:id="1282304375">
              <w:marLeft w:val="0"/>
              <w:marRight w:val="0"/>
              <w:marTop w:val="0"/>
              <w:marBottom w:val="0"/>
              <w:divBdr>
                <w:top w:val="none" w:sz="0" w:space="0" w:color="auto"/>
                <w:left w:val="none" w:sz="0" w:space="0" w:color="auto"/>
                <w:bottom w:val="none" w:sz="0" w:space="0" w:color="auto"/>
                <w:right w:val="none" w:sz="0" w:space="0" w:color="auto"/>
              </w:divBdr>
            </w:div>
          </w:divsChild>
        </w:div>
        <w:div w:id="1543250986">
          <w:marLeft w:val="0"/>
          <w:marRight w:val="0"/>
          <w:marTop w:val="0"/>
          <w:marBottom w:val="0"/>
          <w:divBdr>
            <w:top w:val="none" w:sz="0" w:space="0" w:color="auto"/>
            <w:left w:val="none" w:sz="0" w:space="0" w:color="auto"/>
            <w:bottom w:val="none" w:sz="0" w:space="0" w:color="auto"/>
            <w:right w:val="none" w:sz="0" w:space="0" w:color="auto"/>
          </w:divBdr>
          <w:divsChild>
            <w:div w:id="2102871347">
              <w:marLeft w:val="0"/>
              <w:marRight w:val="0"/>
              <w:marTop w:val="0"/>
              <w:marBottom w:val="0"/>
              <w:divBdr>
                <w:top w:val="none" w:sz="0" w:space="0" w:color="auto"/>
                <w:left w:val="none" w:sz="0" w:space="0" w:color="auto"/>
                <w:bottom w:val="none" w:sz="0" w:space="0" w:color="auto"/>
                <w:right w:val="none" w:sz="0" w:space="0" w:color="auto"/>
              </w:divBdr>
            </w:div>
          </w:divsChild>
        </w:div>
        <w:div w:id="2119517213">
          <w:marLeft w:val="0"/>
          <w:marRight w:val="0"/>
          <w:marTop w:val="0"/>
          <w:marBottom w:val="0"/>
          <w:divBdr>
            <w:top w:val="none" w:sz="0" w:space="0" w:color="auto"/>
            <w:left w:val="none" w:sz="0" w:space="0" w:color="auto"/>
            <w:bottom w:val="none" w:sz="0" w:space="0" w:color="auto"/>
            <w:right w:val="none" w:sz="0" w:space="0" w:color="auto"/>
          </w:divBdr>
          <w:divsChild>
            <w:div w:id="2052921486">
              <w:marLeft w:val="0"/>
              <w:marRight w:val="0"/>
              <w:marTop w:val="0"/>
              <w:marBottom w:val="0"/>
              <w:divBdr>
                <w:top w:val="none" w:sz="0" w:space="0" w:color="auto"/>
                <w:left w:val="none" w:sz="0" w:space="0" w:color="auto"/>
                <w:bottom w:val="none" w:sz="0" w:space="0" w:color="auto"/>
                <w:right w:val="none" w:sz="0" w:space="0" w:color="auto"/>
              </w:divBdr>
            </w:div>
          </w:divsChild>
        </w:div>
        <w:div w:id="176894785">
          <w:marLeft w:val="0"/>
          <w:marRight w:val="0"/>
          <w:marTop w:val="0"/>
          <w:marBottom w:val="0"/>
          <w:divBdr>
            <w:top w:val="none" w:sz="0" w:space="0" w:color="auto"/>
            <w:left w:val="none" w:sz="0" w:space="0" w:color="auto"/>
            <w:bottom w:val="none" w:sz="0" w:space="0" w:color="auto"/>
            <w:right w:val="none" w:sz="0" w:space="0" w:color="auto"/>
          </w:divBdr>
          <w:divsChild>
            <w:div w:id="958220550">
              <w:marLeft w:val="0"/>
              <w:marRight w:val="0"/>
              <w:marTop w:val="0"/>
              <w:marBottom w:val="0"/>
              <w:divBdr>
                <w:top w:val="none" w:sz="0" w:space="0" w:color="auto"/>
                <w:left w:val="none" w:sz="0" w:space="0" w:color="auto"/>
                <w:bottom w:val="none" w:sz="0" w:space="0" w:color="auto"/>
                <w:right w:val="none" w:sz="0" w:space="0" w:color="auto"/>
              </w:divBdr>
            </w:div>
          </w:divsChild>
        </w:div>
        <w:div w:id="1581257579">
          <w:marLeft w:val="0"/>
          <w:marRight w:val="0"/>
          <w:marTop w:val="0"/>
          <w:marBottom w:val="0"/>
          <w:divBdr>
            <w:top w:val="none" w:sz="0" w:space="0" w:color="auto"/>
            <w:left w:val="none" w:sz="0" w:space="0" w:color="auto"/>
            <w:bottom w:val="none" w:sz="0" w:space="0" w:color="auto"/>
            <w:right w:val="none" w:sz="0" w:space="0" w:color="auto"/>
          </w:divBdr>
          <w:divsChild>
            <w:div w:id="1506821951">
              <w:marLeft w:val="0"/>
              <w:marRight w:val="0"/>
              <w:marTop w:val="0"/>
              <w:marBottom w:val="0"/>
              <w:divBdr>
                <w:top w:val="none" w:sz="0" w:space="0" w:color="auto"/>
                <w:left w:val="none" w:sz="0" w:space="0" w:color="auto"/>
                <w:bottom w:val="none" w:sz="0" w:space="0" w:color="auto"/>
                <w:right w:val="none" w:sz="0" w:space="0" w:color="auto"/>
              </w:divBdr>
            </w:div>
          </w:divsChild>
        </w:div>
        <w:div w:id="1240939899">
          <w:marLeft w:val="0"/>
          <w:marRight w:val="0"/>
          <w:marTop w:val="0"/>
          <w:marBottom w:val="0"/>
          <w:divBdr>
            <w:top w:val="none" w:sz="0" w:space="0" w:color="auto"/>
            <w:left w:val="none" w:sz="0" w:space="0" w:color="auto"/>
            <w:bottom w:val="none" w:sz="0" w:space="0" w:color="auto"/>
            <w:right w:val="none" w:sz="0" w:space="0" w:color="auto"/>
          </w:divBdr>
          <w:divsChild>
            <w:div w:id="2098939244">
              <w:marLeft w:val="0"/>
              <w:marRight w:val="0"/>
              <w:marTop w:val="0"/>
              <w:marBottom w:val="0"/>
              <w:divBdr>
                <w:top w:val="none" w:sz="0" w:space="0" w:color="auto"/>
                <w:left w:val="none" w:sz="0" w:space="0" w:color="auto"/>
                <w:bottom w:val="none" w:sz="0" w:space="0" w:color="auto"/>
                <w:right w:val="none" w:sz="0" w:space="0" w:color="auto"/>
              </w:divBdr>
            </w:div>
          </w:divsChild>
        </w:div>
        <w:div w:id="1554124502">
          <w:marLeft w:val="0"/>
          <w:marRight w:val="0"/>
          <w:marTop w:val="0"/>
          <w:marBottom w:val="0"/>
          <w:divBdr>
            <w:top w:val="none" w:sz="0" w:space="0" w:color="auto"/>
            <w:left w:val="none" w:sz="0" w:space="0" w:color="auto"/>
            <w:bottom w:val="none" w:sz="0" w:space="0" w:color="auto"/>
            <w:right w:val="none" w:sz="0" w:space="0" w:color="auto"/>
          </w:divBdr>
          <w:divsChild>
            <w:div w:id="542210813">
              <w:marLeft w:val="0"/>
              <w:marRight w:val="0"/>
              <w:marTop w:val="0"/>
              <w:marBottom w:val="0"/>
              <w:divBdr>
                <w:top w:val="none" w:sz="0" w:space="0" w:color="auto"/>
                <w:left w:val="none" w:sz="0" w:space="0" w:color="auto"/>
                <w:bottom w:val="none" w:sz="0" w:space="0" w:color="auto"/>
                <w:right w:val="none" w:sz="0" w:space="0" w:color="auto"/>
              </w:divBdr>
            </w:div>
          </w:divsChild>
        </w:div>
        <w:div w:id="946353388">
          <w:marLeft w:val="0"/>
          <w:marRight w:val="0"/>
          <w:marTop w:val="0"/>
          <w:marBottom w:val="0"/>
          <w:divBdr>
            <w:top w:val="none" w:sz="0" w:space="0" w:color="auto"/>
            <w:left w:val="none" w:sz="0" w:space="0" w:color="auto"/>
            <w:bottom w:val="none" w:sz="0" w:space="0" w:color="auto"/>
            <w:right w:val="none" w:sz="0" w:space="0" w:color="auto"/>
          </w:divBdr>
          <w:divsChild>
            <w:div w:id="1150486733">
              <w:marLeft w:val="0"/>
              <w:marRight w:val="0"/>
              <w:marTop w:val="0"/>
              <w:marBottom w:val="0"/>
              <w:divBdr>
                <w:top w:val="none" w:sz="0" w:space="0" w:color="auto"/>
                <w:left w:val="none" w:sz="0" w:space="0" w:color="auto"/>
                <w:bottom w:val="none" w:sz="0" w:space="0" w:color="auto"/>
                <w:right w:val="none" w:sz="0" w:space="0" w:color="auto"/>
              </w:divBdr>
            </w:div>
          </w:divsChild>
        </w:div>
        <w:div w:id="1165783346">
          <w:marLeft w:val="0"/>
          <w:marRight w:val="0"/>
          <w:marTop w:val="0"/>
          <w:marBottom w:val="0"/>
          <w:divBdr>
            <w:top w:val="none" w:sz="0" w:space="0" w:color="auto"/>
            <w:left w:val="none" w:sz="0" w:space="0" w:color="auto"/>
            <w:bottom w:val="none" w:sz="0" w:space="0" w:color="auto"/>
            <w:right w:val="none" w:sz="0" w:space="0" w:color="auto"/>
          </w:divBdr>
          <w:divsChild>
            <w:div w:id="1780907259">
              <w:marLeft w:val="0"/>
              <w:marRight w:val="0"/>
              <w:marTop w:val="0"/>
              <w:marBottom w:val="0"/>
              <w:divBdr>
                <w:top w:val="none" w:sz="0" w:space="0" w:color="auto"/>
                <w:left w:val="none" w:sz="0" w:space="0" w:color="auto"/>
                <w:bottom w:val="none" w:sz="0" w:space="0" w:color="auto"/>
                <w:right w:val="none" w:sz="0" w:space="0" w:color="auto"/>
              </w:divBdr>
            </w:div>
          </w:divsChild>
        </w:div>
        <w:div w:id="310869940">
          <w:marLeft w:val="0"/>
          <w:marRight w:val="0"/>
          <w:marTop w:val="0"/>
          <w:marBottom w:val="0"/>
          <w:divBdr>
            <w:top w:val="none" w:sz="0" w:space="0" w:color="auto"/>
            <w:left w:val="none" w:sz="0" w:space="0" w:color="auto"/>
            <w:bottom w:val="none" w:sz="0" w:space="0" w:color="auto"/>
            <w:right w:val="none" w:sz="0" w:space="0" w:color="auto"/>
          </w:divBdr>
          <w:divsChild>
            <w:div w:id="644622469">
              <w:marLeft w:val="0"/>
              <w:marRight w:val="0"/>
              <w:marTop w:val="0"/>
              <w:marBottom w:val="0"/>
              <w:divBdr>
                <w:top w:val="none" w:sz="0" w:space="0" w:color="auto"/>
                <w:left w:val="none" w:sz="0" w:space="0" w:color="auto"/>
                <w:bottom w:val="none" w:sz="0" w:space="0" w:color="auto"/>
                <w:right w:val="none" w:sz="0" w:space="0" w:color="auto"/>
              </w:divBdr>
            </w:div>
          </w:divsChild>
        </w:div>
        <w:div w:id="385026813">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376974246">
          <w:marLeft w:val="0"/>
          <w:marRight w:val="0"/>
          <w:marTop w:val="0"/>
          <w:marBottom w:val="0"/>
          <w:divBdr>
            <w:top w:val="none" w:sz="0" w:space="0" w:color="auto"/>
            <w:left w:val="none" w:sz="0" w:space="0" w:color="auto"/>
            <w:bottom w:val="none" w:sz="0" w:space="0" w:color="auto"/>
            <w:right w:val="none" w:sz="0" w:space="0" w:color="auto"/>
          </w:divBdr>
          <w:divsChild>
            <w:div w:id="356270799">
              <w:marLeft w:val="0"/>
              <w:marRight w:val="0"/>
              <w:marTop w:val="0"/>
              <w:marBottom w:val="0"/>
              <w:divBdr>
                <w:top w:val="none" w:sz="0" w:space="0" w:color="auto"/>
                <w:left w:val="none" w:sz="0" w:space="0" w:color="auto"/>
                <w:bottom w:val="none" w:sz="0" w:space="0" w:color="auto"/>
                <w:right w:val="none" w:sz="0" w:space="0" w:color="auto"/>
              </w:divBdr>
            </w:div>
          </w:divsChild>
        </w:div>
        <w:div w:id="1391271674">
          <w:marLeft w:val="0"/>
          <w:marRight w:val="0"/>
          <w:marTop w:val="0"/>
          <w:marBottom w:val="0"/>
          <w:divBdr>
            <w:top w:val="none" w:sz="0" w:space="0" w:color="auto"/>
            <w:left w:val="none" w:sz="0" w:space="0" w:color="auto"/>
            <w:bottom w:val="none" w:sz="0" w:space="0" w:color="auto"/>
            <w:right w:val="none" w:sz="0" w:space="0" w:color="auto"/>
          </w:divBdr>
          <w:divsChild>
            <w:div w:id="581377138">
              <w:marLeft w:val="0"/>
              <w:marRight w:val="0"/>
              <w:marTop w:val="0"/>
              <w:marBottom w:val="0"/>
              <w:divBdr>
                <w:top w:val="none" w:sz="0" w:space="0" w:color="auto"/>
                <w:left w:val="none" w:sz="0" w:space="0" w:color="auto"/>
                <w:bottom w:val="none" w:sz="0" w:space="0" w:color="auto"/>
                <w:right w:val="none" w:sz="0" w:space="0" w:color="auto"/>
              </w:divBdr>
            </w:div>
          </w:divsChild>
        </w:div>
        <w:div w:id="2054620233">
          <w:marLeft w:val="0"/>
          <w:marRight w:val="0"/>
          <w:marTop w:val="0"/>
          <w:marBottom w:val="0"/>
          <w:divBdr>
            <w:top w:val="none" w:sz="0" w:space="0" w:color="auto"/>
            <w:left w:val="none" w:sz="0" w:space="0" w:color="auto"/>
            <w:bottom w:val="none" w:sz="0" w:space="0" w:color="auto"/>
            <w:right w:val="none" w:sz="0" w:space="0" w:color="auto"/>
          </w:divBdr>
          <w:divsChild>
            <w:div w:id="1654984625">
              <w:marLeft w:val="0"/>
              <w:marRight w:val="0"/>
              <w:marTop w:val="0"/>
              <w:marBottom w:val="0"/>
              <w:divBdr>
                <w:top w:val="none" w:sz="0" w:space="0" w:color="auto"/>
                <w:left w:val="none" w:sz="0" w:space="0" w:color="auto"/>
                <w:bottom w:val="none" w:sz="0" w:space="0" w:color="auto"/>
                <w:right w:val="none" w:sz="0" w:space="0" w:color="auto"/>
              </w:divBdr>
            </w:div>
          </w:divsChild>
        </w:div>
        <w:div w:id="293416157">
          <w:marLeft w:val="0"/>
          <w:marRight w:val="0"/>
          <w:marTop w:val="0"/>
          <w:marBottom w:val="0"/>
          <w:divBdr>
            <w:top w:val="none" w:sz="0" w:space="0" w:color="auto"/>
            <w:left w:val="none" w:sz="0" w:space="0" w:color="auto"/>
            <w:bottom w:val="none" w:sz="0" w:space="0" w:color="auto"/>
            <w:right w:val="none" w:sz="0" w:space="0" w:color="auto"/>
          </w:divBdr>
          <w:divsChild>
            <w:div w:id="1940285688">
              <w:marLeft w:val="0"/>
              <w:marRight w:val="0"/>
              <w:marTop w:val="0"/>
              <w:marBottom w:val="0"/>
              <w:divBdr>
                <w:top w:val="none" w:sz="0" w:space="0" w:color="auto"/>
                <w:left w:val="none" w:sz="0" w:space="0" w:color="auto"/>
                <w:bottom w:val="none" w:sz="0" w:space="0" w:color="auto"/>
                <w:right w:val="none" w:sz="0" w:space="0" w:color="auto"/>
              </w:divBdr>
            </w:div>
          </w:divsChild>
        </w:div>
        <w:div w:id="413014548">
          <w:marLeft w:val="0"/>
          <w:marRight w:val="0"/>
          <w:marTop w:val="0"/>
          <w:marBottom w:val="0"/>
          <w:divBdr>
            <w:top w:val="none" w:sz="0" w:space="0" w:color="auto"/>
            <w:left w:val="none" w:sz="0" w:space="0" w:color="auto"/>
            <w:bottom w:val="none" w:sz="0" w:space="0" w:color="auto"/>
            <w:right w:val="none" w:sz="0" w:space="0" w:color="auto"/>
          </w:divBdr>
          <w:divsChild>
            <w:div w:id="536621043">
              <w:marLeft w:val="0"/>
              <w:marRight w:val="0"/>
              <w:marTop w:val="0"/>
              <w:marBottom w:val="0"/>
              <w:divBdr>
                <w:top w:val="none" w:sz="0" w:space="0" w:color="auto"/>
                <w:left w:val="none" w:sz="0" w:space="0" w:color="auto"/>
                <w:bottom w:val="none" w:sz="0" w:space="0" w:color="auto"/>
                <w:right w:val="none" w:sz="0" w:space="0" w:color="auto"/>
              </w:divBdr>
            </w:div>
          </w:divsChild>
        </w:div>
        <w:div w:id="2052529064">
          <w:marLeft w:val="0"/>
          <w:marRight w:val="0"/>
          <w:marTop w:val="0"/>
          <w:marBottom w:val="0"/>
          <w:divBdr>
            <w:top w:val="none" w:sz="0" w:space="0" w:color="auto"/>
            <w:left w:val="none" w:sz="0" w:space="0" w:color="auto"/>
            <w:bottom w:val="none" w:sz="0" w:space="0" w:color="auto"/>
            <w:right w:val="none" w:sz="0" w:space="0" w:color="auto"/>
          </w:divBdr>
          <w:divsChild>
            <w:div w:id="1862477369">
              <w:marLeft w:val="0"/>
              <w:marRight w:val="0"/>
              <w:marTop w:val="0"/>
              <w:marBottom w:val="0"/>
              <w:divBdr>
                <w:top w:val="none" w:sz="0" w:space="0" w:color="auto"/>
                <w:left w:val="none" w:sz="0" w:space="0" w:color="auto"/>
                <w:bottom w:val="none" w:sz="0" w:space="0" w:color="auto"/>
                <w:right w:val="none" w:sz="0" w:space="0" w:color="auto"/>
              </w:divBdr>
            </w:div>
          </w:divsChild>
        </w:div>
        <w:div w:id="1403017205">
          <w:marLeft w:val="0"/>
          <w:marRight w:val="0"/>
          <w:marTop w:val="0"/>
          <w:marBottom w:val="0"/>
          <w:divBdr>
            <w:top w:val="none" w:sz="0" w:space="0" w:color="auto"/>
            <w:left w:val="none" w:sz="0" w:space="0" w:color="auto"/>
            <w:bottom w:val="none" w:sz="0" w:space="0" w:color="auto"/>
            <w:right w:val="none" w:sz="0" w:space="0" w:color="auto"/>
          </w:divBdr>
          <w:divsChild>
            <w:div w:id="159540166">
              <w:marLeft w:val="0"/>
              <w:marRight w:val="0"/>
              <w:marTop w:val="0"/>
              <w:marBottom w:val="0"/>
              <w:divBdr>
                <w:top w:val="none" w:sz="0" w:space="0" w:color="auto"/>
                <w:left w:val="none" w:sz="0" w:space="0" w:color="auto"/>
                <w:bottom w:val="none" w:sz="0" w:space="0" w:color="auto"/>
                <w:right w:val="none" w:sz="0" w:space="0" w:color="auto"/>
              </w:divBdr>
            </w:div>
          </w:divsChild>
        </w:div>
        <w:div w:id="878014838">
          <w:marLeft w:val="0"/>
          <w:marRight w:val="0"/>
          <w:marTop w:val="0"/>
          <w:marBottom w:val="0"/>
          <w:divBdr>
            <w:top w:val="none" w:sz="0" w:space="0" w:color="auto"/>
            <w:left w:val="none" w:sz="0" w:space="0" w:color="auto"/>
            <w:bottom w:val="none" w:sz="0" w:space="0" w:color="auto"/>
            <w:right w:val="none" w:sz="0" w:space="0" w:color="auto"/>
          </w:divBdr>
          <w:divsChild>
            <w:div w:id="1747802163">
              <w:marLeft w:val="0"/>
              <w:marRight w:val="0"/>
              <w:marTop w:val="0"/>
              <w:marBottom w:val="0"/>
              <w:divBdr>
                <w:top w:val="none" w:sz="0" w:space="0" w:color="auto"/>
                <w:left w:val="none" w:sz="0" w:space="0" w:color="auto"/>
                <w:bottom w:val="none" w:sz="0" w:space="0" w:color="auto"/>
                <w:right w:val="none" w:sz="0" w:space="0" w:color="auto"/>
              </w:divBdr>
            </w:div>
          </w:divsChild>
        </w:div>
        <w:div w:id="927730238">
          <w:marLeft w:val="0"/>
          <w:marRight w:val="0"/>
          <w:marTop w:val="0"/>
          <w:marBottom w:val="0"/>
          <w:divBdr>
            <w:top w:val="none" w:sz="0" w:space="0" w:color="auto"/>
            <w:left w:val="none" w:sz="0" w:space="0" w:color="auto"/>
            <w:bottom w:val="none" w:sz="0" w:space="0" w:color="auto"/>
            <w:right w:val="none" w:sz="0" w:space="0" w:color="auto"/>
          </w:divBdr>
          <w:divsChild>
            <w:div w:id="1623269610">
              <w:marLeft w:val="0"/>
              <w:marRight w:val="0"/>
              <w:marTop w:val="0"/>
              <w:marBottom w:val="0"/>
              <w:divBdr>
                <w:top w:val="none" w:sz="0" w:space="0" w:color="auto"/>
                <w:left w:val="none" w:sz="0" w:space="0" w:color="auto"/>
                <w:bottom w:val="none" w:sz="0" w:space="0" w:color="auto"/>
                <w:right w:val="none" w:sz="0" w:space="0" w:color="auto"/>
              </w:divBdr>
            </w:div>
          </w:divsChild>
        </w:div>
        <w:div w:id="1186751994">
          <w:marLeft w:val="0"/>
          <w:marRight w:val="0"/>
          <w:marTop w:val="0"/>
          <w:marBottom w:val="0"/>
          <w:divBdr>
            <w:top w:val="none" w:sz="0" w:space="0" w:color="auto"/>
            <w:left w:val="none" w:sz="0" w:space="0" w:color="auto"/>
            <w:bottom w:val="none" w:sz="0" w:space="0" w:color="auto"/>
            <w:right w:val="none" w:sz="0" w:space="0" w:color="auto"/>
          </w:divBdr>
          <w:divsChild>
            <w:div w:id="1731995896">
              <w:marLeft w:val="0"/>
              <w:marRight w:val="0"/>
              <w:marTop w:val="0"/>
              <w:marBottom w:val="0"/>
              <w:divBdr>
                <w:top w:val="none" w:sz="0" w:space="0" w:color="auto"/>
                <w:left w:val="none" w:sz="0" w:space="0" w:color="auto"/>
                <w:bottom w:val="none" w:sz="0" w:space="0" w:color="auto"/>
                <w:right w:val="none" w:sz="0" w:space="0" w:color="auto"/>
              </w:divBdr>
            </w:div>
          </w:divsChild>
        </w:div>
        <w:div w:id="1489436943">
          <w:marLeft w:val="0"/>
          <w:marRight w:val="0"/>
          <w:marTop w:val="0"/>
          <w:marBottom w:val="0"/>
          <w:divBdr>
            <w:top w:val="none" w:sz="0" w:space="0" w:color="auto"/>
            <w:left w:val="none" w:sz="0" w:space="0" w:color="auto"/>
            <w:bottom w:val="none" w:sz="0" w:space="0" w:color="auto"/>
            <w:right w:val="none" w:sz="0" w:space="0" w:color="auto"/>
          </w:divBdr>
          <w:divsChild>
            <w:div w:id="1062872359">
              <w:marLeft w:val="0"/>
              <w:marRight w:val="0"/>
              <w:marTop w:val="0"/>
              <w:marBottom w:val="0"/>
              <w:divBdr>
                <w:top w:val="none" w:sz="0" w:space="0" w:color="auto"/>
                <w:left w:val="none" w:sz="0" w:space="0" w:color="auto"/>
                <w:bottom w:val="none" w:sz="0" w:space="0" w:color="auto"/>
                <w:right w:val="none" w:sz="0" w:space="0" w:color="auto"/>
              </w:divBdr>
            </w:div>
          </w:divsChild>
        </w:div>
        <w:div w:id="1630237205">
          <w:marLeft w:val="0"/>
          <w:marRight w:val="0"/>
          <w:marTop w:val="0"/>
          <w:marBottom w:val="0"/>
          <w:divBdr>
            <w:top w:val="none" w:sz="0" w:space="0" w:color="auto"/>
            <w:left w:val="none" w:sz="0" w:space="0" w:color="auto"/>
            <w:bottom w:val="none" w:sz="0" w:space="0" w:color="auto"/>
            <w:right w:val="none" w:sz="0" w:space="0" w:color="auto"/>
          </w:divBdr>
          <w:divsChild>
            <w:div w:id="565141827">
              <w:marLeft w:val="0"/>
              <w:marRight w:val="0"/>
              <w:marTop w:val="0"/>
              <w:marBottom w:val="0"/>
              <w:divBdr>
                <w:top w:val="none" w:sz="0" w:space="0" w:color="auto"/>
                <w:left w:val="none" w:sz="0" w:space="0" w:color="auto"/>
                <w:bottom w:val="none" w:sz="0" w:space="0" w:color="auto"/>
                <w:right w:val="none" w:sz="0" w:space="0" w:color="auto"/>
              </w:divBdr>
            </w:div>
          </w:divsChild>
        </w:div>
        <w:div w:id="112753617">
          <w:marLeft w:val="0"/>
          <w:marRight w:val="0"/>
          <w:marTop w:val="0"/>
          <w:marBottom w:val="0"/>
          <w:divBdr>
            <w:top w:val="none" w:sz="0" w:space="0" w:color="auto"/>
            <w:left w:val="none" w:sz="0" w:space="0" w:color="auto"/>
            <w:bottom w:val="none" w:sz="0" w:space="0" w:color="auto"/>
            <w:right w:val="none" w:sz="0" w:space="0" w:color="auto"/>
          </w:divBdr>
          <w:divsChild>
            <w:div w:id="1017585142">
              <w:marLeft w:val="0"/>
              <w:marRight w:val="0"/>
              <w:marTop w:val="0"/>
              <w:marBottom w:val="0"/>
              <w:divBdr>
                <w:top w:val="none" w:sz="0" w:space="0" w:color="auto"/>
                <w:left w:val="none" w:sz="0" w:space="0" w:color="auto"/>
                <w:bottom w:val="none" w:sz="0" w:space="0" w:color="auto"/>
                <w:right w:val="none" w:sz="0" w:space="0" w:color="auto"/>
              </w:divBdr>
            </w:div>
          </w:divsChild>
        </w:div>
        <w:div w:id="1966158641">
          <w:marLeft w:val="0"/>
          <w:marRight w:val="0"/>
          <w:marTop w:val="0"/>
          <w:marBottom w:val="0"/>
          <w:divBdr>
            <w:top w:val="none" w:sz="0" w:space="0" w:color="auto"/>
            <w:left w:val="none" w:sz="0" w:space="0" w:color="auto"/>
            <w:bottom w:val="none" w:sz="0" w:space="0" w:color="auto"/>
            <w:right w:val="none" w:sz="0" w:space="0" w:color="auto"/>
          </w:divBdr>
          <w:divsChild>
            <w:div w:id="550461283">
              <w:marLeft w:val="0"/>
              <w:marRight w:val="0"/>
              <w:marTop w:val="0"/>
              <w:marBottom w:val="0"/>
              <w:divBdr>
                <w:top w:val="none" w:sz="0" w:space="0" w:color="auto"/>
                <w:left w:val="none" w:sz="0" w:space="0" w:color="auto"/>
                <w:bottom w:val="none" w:sz="0" w:space="0" w:color="auto"/>
                <w:right w:val="none" w:sz="0" w:space="0" w:color="auto"/>
              </w:divBdr>
            </w:div>
          </w:divsChild>
        </w:div>
        <w:div w:id="1517381077">
          <w:marLeft w:val="0"/>
          <w:marRight w:val="0"/>
          <w:marTop w:val="0"/>
          <w:marBottom w:val="0"/>
          <w:divBdr>
            <w:top w:val="none" w:sz="0" w:space="0" w:color="auto"/>
            <w:left w:val="none" w:sz="0" w:space="0" w:color="auto"/>
            <w:bottom w:val="none" w:sz="0" w:space="0" w:color="auto"/>
            <w:right w:val="none" w:sz="0" w:space="0" w:color="auto"/>
          </w:divBdr>
          <w:divsChild>
            <w:div w:id="1956446944">
              <w:marLeft w:val="0"/>
              <w:marRight w:val="0"/>
              <w:marTop w:val="0"/>
              <w:marBottom w:val="0"/>
              <w:divBdr>
                <w:top w:val="none" w:sz="0" w:space="0" w:color="auto"/>
                <w:left w:val="none" w:sz="0" w:space="0" w:color="auto"/>
                <w:bottom w:val="none" w:sz="0" w:space="0" w:color="auto"/>
                <w:right w:val="none" w:sz="0" w:space="0" w:color="auto"/>
              </w:divBdr>
            </w:div>
          </w:divsChild>
        </w:div>
        <w:div w:id="1684942047">
          <w:marLeft w:val="0"/>
          <w:marRight w:val="0"/>
          <w:marTop w:val="0"/>
          <w:marBottom w:val="0"/>
          <w:divBdr>
            <w:top w:val="none" w:sz="0" w:space="0" w:color="auto"/>
            <w:left w:val="none" w:sz="0" w:space="0" w:color="auto"/>
            <w:bottom w:val="none" w:sz="0" w:space="0" w:color="auto"/>
            <w:right w:val="none" w:sz="0" w:space="0" w:color="auto"/>
          </w:divBdr>
          <w:divsChild>
            <w:div w:id="987175313">
              <w:marLeft w:val="0"/>
              <w:marRight w:val="0"/>
              <w:marTop w:val="0"/>
              <w:marBottom w:val="0"/>
              <w:divBdr>
                <w:top w:val="none" w:sz="0" w:space="0" w:color="auto"/>
                <w:left w:val="none" w:sz="0" w:space="0" w:color="auto"/>
                <w:bottom w:val="none" w:sz="0" w:space="0" w:color="auto"/>
                <w:right w:val="none" w:sz="0" w:space="0" w:color="auto"/>
              </w:divBdr>
            </w:div>
          </w:divsChild>
        </w:div>
        <w:div w:id="303239144">
          <w:marLeft w:val="0"/>
          <w:marRight w:val="0"/>
          <w:marTop w:val="0"/>
          <w:marBottom w:val="0"/>
          <w:divBdr>
            <w:top w:val="none" w:sz="0" w:space="0" w:color="auto"/>
            <w:left w:val="none" w:sz="0" w:space="0" w:color="auto"/>
            <w:bottom w:val="none" w:sz="0" w:space="0" w:color="auto"/>
            <w:right w:val="none" w:sz="0" w:space="0" w:color="auto"/>
          </w:divBdr>
          <w:divsChild>
            <w:div w:id="85615250">
              <w:marLeft w:val="0"/>
              <w:marRight w:val="0"/>
              <w:marTop w:val="0"/>
              <w:marBottom w:val="0"/>
              <w:divBdr>
                <w:top w:val="none" w:sz="0" w:space="0" w:color="auto"/>
                <w:left w:val="none" w:sz="0" w:space="0" w:color="auto"/>
                <w:bottom w:val="none" w:sz="0" w:space="0" w:color="auto"/>
                <w:right w:val="none" w:sz="0" w:space="0" w:color="auto"/>
              </w:divBdr>
            </w:div>
          </w:divsChild>
        </w:div>
        <w:div w:id="328099298">
          <w:marLeft w:val="0"/>
          <w:marRight w:val="0"/>
          <w:marTop w:val="0"/>
          <w:marBottom w:val="0"/>
          <w:divBdr>
            <w:top w:val="none" w:sz="0" w:space="0" w:color="auto"/>
            <w:left w:val="none" w:sz="0" w:space="0" w:color="auto"/>
            <w:bottom w:val="none" w:sz="0" w:space="0" w:color="auto"/>
            <w:right w:val="none" w:sz="0" w:space="0" w:color="auto"/>
          </w:divBdr>
          <w:divsChild>
            <w:div w:id="1222521456">
              <w:marLeft w:val="0"/>
              <w:marRight w:val="0"/>
              <w:marTop w:val="0"/>
              <w:marBottom w:val="0"/>
              <w:divBdr>
                <w:top w:val="none" w:sz="0" w:space="0" w:color="auto"/>
                <w:left w:val="none" w:sz="0" w:space="0" w:color="auto"/>
                <w:bottom w:val="none" w:sz="0" w:space="0" w:color="auto"/>
                <w:right w:val="none" w:sz="0" w:space="0" w:color="auto"/>
              </w:divBdr>
            </w:div>
          </w:divsChild>
        </w:div>
        <w:div w:id="2082752673">
          <w:marLeft w:val="0"/>
          <w:marRight w:val="0"/>
          <w:marTop w:val="0"/>
          <w:marBottom w:val="0"/>
          <w:divBdr>
            <w:top w:val="none" w:sz="0" w:space="0" w:color="auto"/>
            <w:left w:val="none" w:sz="0" w:space="0" w:color="auto"/>
            <w:bottom w:val="none" w:sz="0" w:space="0" w:color="auto"/>
            <w:right w:val="none" w:sz="0" w:space="0" w:color="auto"/>
          </w:divBdr>
          <w:divsChild>
            <w:div w:id="1003170659">
              <w:marLeft w:val="0"/>
              <w:marRight w:val="0"/>
              <w:marTop w:val="0"/>
              <w:marBottom w:val="0"/>
              <w:divBdr>
                <w:top w:val="none" w:sz="0" w:space="0" w:color="auto"/>
                <w:left w:val="none" w:sz="0" w:space="0" w:color="auto"/>
                <w:bottom w:val="none" w:sz="0" w:space="0" w:color="auto"/>
                <w:right w:val="none" w:sz="0" w:space="0" w:color="auto"/>
              </w:divBdr>
            </w:div>
          </w:divsChild>
        </w:div>
        <w:div w:id="1536968943">
          <w:marLeft w:val="0"/>
          <w:marRight w:val="0"/>
          <w:marTop w:val="0"/>
          <w:marBottom w:val="0"/>
          <w:divBdr>
            <w:top w:val="none" w:sz="0" w:space="0" w:color="auto"/>
            <w:left w:val="none" w:sz="0" w:space="0" w:color="auto"/>
            <w:bottom w:val="none" w:sz="0" w:space="0" w:color="auto"/>
            <w:right w:val="none" w:sz="0" w:space="0" w:color="auto"/>
          </w:divBdr>
          <w:divsChild>
            <w:div w:id="1914509009">
              <w:marLeft w:val="0"/>
              <w:marRight w:val="0"/>
              <w:marTop w:val="0"/>
              <w:marBottom w:val="0"/>
              <w:divBdr>
                <w:top w:val="none" w:sz="0" w:space="0" w:color="auto"/>
                <w:left w:val="none" w:sz="0" w:space="0" w:color="auto"/>
                <w:bottom w:val="none" w:sz="0" w:space="0" w:color="auto"/>
                <w:right w:val="none" w:sz="0" w:space="0" w:color="auto"/>
              </w:divBdr>
            </w:div>
          </w:divsChild>
        </w:div>
        <w:div w:id="1942175627">
          <w:marLeft w:val="0"/>
          <w:marRight w:val="0"/>
          <w:marTop w:val="0"/>
          <w:marBottom w:val="0"/>
          <w:divBdr>
            <w:top w:val="none" w:sz="0" w:space="0" w:color="auto"/>
            <w:left w:val="none" w:sz="0" w:space="0" w:color="auto"/>
            <w:bottom w:val="none" w:sz="0" w:space="0" w:color="auto"/>
            <w:right w:val="none" w:sz="0" w:space="0" w:color="auto"/>
          </w:divBdr>
          <w:divsChild>
            <w:div w:id="255939850">
              <w:marLeft w:val="0"/>
              <w:marRight w:val="0"/>
              <w:marTop w:val="0"/>
              <w:marBottom w:val="0"/>
              <w:divBdr>
                <w:top w:val="none" w:sz="0" w:space="0" w:color="auto"/>
                <w:left w:val="none" w:sz="0" w:space="0" w:color="auto"/>
                <w:bottom w:val="none" w:sz="0" w:space="0" w:color="auto"/>
                <w:right w:val="none" w:sz="0" w:space="0" w:color="auto"/>
              </w:divBdr>
            </w:div>
          </w:divsChild>
        </w:div>
        <w:div w:id="1785464241">
          <w:marLeft w:val="0"/>
          <w:marRight w:val="0"/>
          <w:marTop w:val="0"/>
          <w:marBottom w:val="0"/>
          <w:divBdr>
            <w:top w:val="none" w:sz="0" w:space="0" w:color="auto"/>
            <w:left w:val="none" w:sz="0" w:space="0" w:color="auto"/>
            <w:bottom w:val="none" w:sz="0" w:space="0" w:color="auto"/>
            <w:right w:val="none" w:sz="0" w:space="0" w:color="auto"/>
          </w:divBdr>
          <w:divsChild>
            <w:div w:id="1244800362">
              <w:marLeft w:val="0"/>
              <w:marRight w:val="0"/>
              <w:marTop w:val="0"/>
              <w:marBottom w:val="0"/>
              <w:divBdr>
                <w:top w:val="none" w:sz="0" w:space="0" w:color="auto"/>
                <w:left w:val="none" w:sz="0" w:space="0" w:color="auto"/>
                <w:bottom w:val="none" w:sz="0" w:space="0" w:color="auto"/>
                <w:right w:val="none" w:sz="0" w:space="0" w:color="auto"/>
              </w:divBdr>
            </w:div>
          </w:divsChild>
        </w:div>
        <w:div w:id="1046567945">
          <w:marLeft w:val="0"/>
          <w:marRight w:val="0"/>
          <w:marTop w:val="0"/>
          <w:marBottom w:val="0"/>
          <w:divBdr>
            <w:top w:val="none" w:sz="0" w:space="0" w:color="auto"/>
            <w:left w:val="none" w:sz="0" w:space="0" w:color="auto"/>
            <w:bottom w:val="none" w:sz="0" w:space="0" w:color="auto"/>
            <w:right w:val="none" w:sz="0" w:space="0" w:color="auto"/>
          </w:divBdr>
          <w:divsChild>
            <w:div w:id="1666935850">
              <w:marLeft w:val="0"/>
              <w:marRight w:val="0"/>
              <w:marTop w:val="0"/>
              <w:marBottom w:val="0"/>
              <w:divBdr>
                <w:top w:val="none" w:sz="0" w:space="0" w:color="auto"/>
                <w:left w:val="none" w:sz="0" w:space="0" w:color="auto"/>
                <w:bottom w:val="none" w:sz="0" w:space="0" w:color="auto"/>
                <w:right w:val="none" w:sz="0" w:space="0" w:color="auto"/>
              </w:divBdr>
            </w:div>
          </w:divsChild>
        </w:div>
        <w:div w:id="595406467">
          <w:marLeft w:val="0"/>
          <w:marRight w:val="0"/>
          <w:marTop w:val="0"/>
          <w:marBottom w:val="0"/>
          <w:divBdr>
            <w:top w:val="none" w:sz="0" w:space="0" w:color="auto"/>
            <w:left w:val="none" w:sz="0" w:space="0" w:color="auto"/>
            <w:bottom w:val="none" w:sz="0" w:space="0" w:color="auto"/>
            <w:right w:val="none" w:sz="0" w:space="0" w:color="auto"/>
          </w:divBdr>
          <w:divsChild>
            <w:div w:id="2016614976">
              <w:marLeft w:val="0"/>
              <w:marRight w:val="0"/>
              <w:marTop w:val="0"/>
              <w:marBottom w:val="0"/>
              <w:divBdr>
                <w:top w:val="none" w:sz="0" w:space="0" w:color="auto"/>
                <w:left w:val="none" w:sz="0" w:space="0" w:color="auto"/>
                <w:bottom w:val="none" w:sz="0" w:space="0" w:color="auto"/>
                <w:right w:val="none" w:sz="0" w:space="0" w:color="auto"/>
              </w:divBdr>
            </w:div>
          </w:divsChild>
        </w:div>
        <w:div w:id="1493831329">
          <w:marLeft w:val="0"/>
          <w:marRight w:val="0"/>
          <w:marTop w:val="0"/>
          <w:marBottom w:val="0"/>
          <w:divBdr>
            <w:top w:val="none" w:sz="0" w:space="0" w:color="auto"/>
            <w:left w:val="none" w:sz="0" w:space="0" w:color="auto"/>
            <w:bottom w:val="none" w:sz="0" w:space="0" w:color="auto"/>
            <w:right w:val="none" w:sz="0" w:space="0" w:color="auto"/>
          </w:divBdr>
          <w:divsChild>
            <w:div w:id="2008823450">
              <w:marLeft w:val="0"/>
              <w:marRight w:val="0"/>
              <w:marTop w:val="0"/>
              <w:marBottom w:val="0"/>
              <w:divBdr>
                <w:top w:val="none" w:sz="0" w:space="0" w:color="auto"/>
                <w:left w:val="none" w:sz="0" w:space="0" w:color="auto"/>
                <w:bottom w:val="none" w:sz="0" w:space="0" w:color="auto"/>
                <w:right w:val="none" w:sz="0" w:space="0" w:color="auto"/>
              </w:divBdr>
            </w:div>
          </w:divsChild>
        </w:div>
        <w:div w:id="1764379514">
          <w:marLeft w:val="0"/>
          <w:marRight w:val="0"/>
          <w:marTop w:val="0"/>
          <w:marBottom w:val="0"/>
          <w:divBdr>
            <w:top w:val="none" w:sz="0" w:space="0" w:color="auto"/>
            <w:left w:val="none" w:sz="0" w:space="0" w:color="auto"/>
            <w:bottom w:val="none" w:sz="0" w:space="0" w:color="auto"/>
            <w:right w:val="none" w:sz="0" w:space="0" w:color="auto"/>
          </w:divBdr>
          <w:divsChild>
            <w:div w:id="1031421555">
              <w:marLeft w:val="0"/>
              <w:marRight w:val="0"/>
              <w:marTop w:val="0"/>
              <w:marBottom w:val="0"/>
              <w:divBdr>
                <w:top w:val="none" w:sz="0" w:space="0" w:color="auto"/>
                <w:left w:val="none" w:sz="0" w:space="0" w:color="auto"/>
                <w:bottom w:val="none" w:sz="0" w:space="0" w:color="auto"/>
                <w:right w:val="none" w:sz="0" w:space="0" w:color="auto"/>
              </w:divBdr>
            </w:div>
          </w:divsChild>
        </w:div>
        <w:div w:id="1197503714">
          <w:marLeft w:val="0"/>
          <w:marRight w:val="0"/>
          <w:marTop w:val="0"/>
          <w:marBottom w:val="0"/>
          <w:divBdr>
            <w:top w:val="none" w:sz="0" w:space="0" w:color="auto"/>
            <w:left w:val="none" w:sz="0" w:space="0" w:color="auto"/>
            <w:bottom w:val="none" w:sz="0" w:space="0" w:color="auto"/>
            <w:right w:val="none" w:sz="0" w:space="0" w:color="auto"/>
          </w:divBdr>
          <w:divsChild>
            <w:div w:id="597644803">
              <w:marLeft w:val="0"/>
              <w:marRight w:val="0"/>
              <w:marTop w:val="0"/>
              <w:marBottom w:val="0"/>
              <w:divBdr>
                <w:top w:val="none" w:sz="0" w:space="0" w:color="auto"/>
                <w:left w:val="none" w:sz="0" w:space="0" w:color="auto"/>
                <w:bottom w:val="none" w:sz="0" w:space="0" w:color="auto"/>
                <w:right w:val="none" w:sz="0" w:space="0" w:color="auto"/>
              </w:divBdr>
            </w:div>
          </w:divsChild>
        </w:div>
        <w:div w:id="1084913616">
          <w:marLeft w:val="0"/>
          <w:marRight w:val="0"/>
          <w:marTop w:val="0"/>
          <w:marBottom w:val="0"/>
          <w:divBdr>
            <w:top w:val="none" w:sz="0" w:space="0" w:color="auto"/>
            <w:left w:val="none" w:sz="0" w:space="0" w:color="auto"/>
            <w:bottom w:val="none" w:sz="0" w:space="0" w:color="auto"/>
            <w:right w:val="none" w:sz="0" w:space="0" w:color="auto"/>
          </w:divBdr>
          <w:divsChild>
            <w:div w:id="1035733288">
              <w:marLeft w:val="0"/>
              <w:marRight w:val="0"/>
              <w:marTop w:val="0"/>
              <w:marBottom w:val="0"/>
              <w:divBdr>
                <w:top w:val="none" w:sz="0" w:space="0" w:color="auto"/>
                <w:left w:val="none" w:sz="0" w:space="0" w:color="auto"/>
                <w:bottom w:val="none" w:sz="0" w:space="0" w:color="auto"/>
                <w:right w:val="none" w:sz="0" w:space="0" w:color="auto"/>
              </w:divBdr>
            </w:div>
          </w:divsChild>
        </w:div>
        <w:div w:id="2108380419">
          <w:marLeft w:val="0"/>
          <w:marRight w:val="0"/>
          <w:marTop w:val="0"/>
          <w:marBottom w:val="0"/>
          <w:divBdr>
            <w:top w:val="none" w:sz="0" w:space="0" w:color="auto"/>
            <w:left w:val="none" w:sz="0" w:space="0" w:color="auto"/>
            <w:bottom w:val="none" w:sz="0" w:space="0" w:color="auto"/>
            <w:right w:val="none" w:sz="0" w:space="0" w:color="auto"/>
          </w:divBdr>
          <w:divsChild>
            <w:div w:id="549002565">
              <w:marLeft w:val="0"/>
              <w:marRight w:val="0"/>
              <w:marTop w:val="0"/>
              <w:marBottom w:val="0"/>
              <w:divBdr>
                <w:top w:val="none" w:sz="0" w:space="0" w:color="auto"/>
                <w:left w:val="none" w:sz="0" w:space="0" w:color="auto"/>
                <w:bottom w:val="none" w:sz="0" w:space="0" w:color="auto"/>
                <w:right w:val="none" w:sz="0" w:space="0" w:color="auto"/>
              </w:divBdr>
            </w:div>
          </w:divsChild>
        </w:div>
        <w:div w:id="899900176">
          <w:marLeft w:val="0"/>
          <w:marRight w:val="0"/>
          <w:marTop w:val="0"/>
          <w:marBottom w:val="0"/>
          <w:divBdr>
            <w:top w:val="none" w:sz="0" w:space="0" w:color="auto"/>
            <w:left w:val="none" w:sz="0" w:space="0" w:color="auto"/>
            <w:bottom w:val="none" w:sz="0" w:space="0" w:color="auto"/>
            <w:right w:val="none" w:sz="0" w:space="0" w:color="auto"/>
          </w:divBdr>
          <w:divsChild>
            <w:div w:id="1842427896">
              <w:marLeft w:val="0"/>
              <w:marRight w:val="0"/>
              <w:marTop w:val="0"/>
              <w:marBottom w:val="0"/>
              <w:divBdr>
                <w:top w:val="none" w:sz="0" w:space="0" w:color="auto"/>
                <w:left w:val="none" w:sz="0" w:space="0" w:color="auto"/>
                <w:bottom w:val="none" w:sz="0" w:space="0" w:color="auto"/>
                <w:right w:val="none" w:sz="0" w:space="0" w:color="auto"/>
              </w:divBdr>
            </w:div>
          </w:divsChild>
        </w:div>
        <w:div w:id="967779179">
          <w:marLeft w:val="0"/>
          <w:marRight w:val="0"/>
          <w:marTop w:val="0"/>
          <w:marBottom w:val="0"/>
          <w:divBdr>
            <w:top w:val="none" w:sz="0" w:space="0" w:color="auto"/>
            <w:left w:val="none" w:sz="0" w:space="0" w:color="auto"/>
            <w:bottom w:val="none" w:sz="0" w:space="0" w:color="auto"/>
            <w:right w:val="none" w:sz="0" w:space="0" w:color="auto"/>
          </w:divBdr>
          <w:divsChild>
            <w:div w:id="107815643">
              <w:marLeft w:val="0"/>
              <w:marRight w:val="0"/>
              <w:marTop w:val="0"/>
              <w:marBottom w:val="0"/>
              <w:divBdr>
                <w:top w:val="none" w:sz="0" w:space="0" w:color="auto"/>
                <w:left w:val="none" w:sz="0" w:space="0" w:color="auto"/>
                <w:bottom w:val="none" w:sz="0" w:space="0" w:color="auto"/>
                <w:right w:val="none" w:sz="0" w:space="0" w:color="auto"/>
              </w:divBdr>
            </w:div>
          </w:divsChild>
        </w:div>
        <w:div w:id="239607445">
          <w:marLeft w:val="0"/>
          <w:marRight w:val="0"/>
          <w:marTop w:val="0"/>
          <w:marBottom w:val="0"/>
          <w:divBdr>
            <w:top w:val="none" w:sz="0" w:space="0" w:color="auto"/>
            <w:left w:val="none" w:sz="0" w:space="0" w:color="auto"/>
            <w:bottom w:val="none" w:sz="0" w:space="0" w:color="auto"/>
            <w:right w:val="none" w:sz="0" w:space="0" w:color="auto"/>
          </w:divBdr>
          <w:divsChild>
            <w:div w:id="1699700016">
              <w:marLeft w:val="0"/>
              <w:marRight w:val="0"/>
              <w:marTop w:val="0"/>
              <w:marBottom w:val="0"/>
              <w:divBdr>
                <w:top w:val="none" w:sz="0" w:space="0" w:color="auto"/>
                <w:left w:val="none" w:sz="0" w:space="0" w:color="auto"/>
                <w:bottom w:val="none" w:sz="0" w:space="0" w:color="auto"/>
                <w:right w:val="none" w:sz="0" w:space="0" w:color="auto"/>
              </w:divBdr>
            </w:div>
          </w:divsChild>
        </w:div>
        <w:div w:id="232929752">
          <w:marLeft w:val="0"/>
          <w:marRight w:val="0"/>
          <w:marTop w:val="0"/>
          <w:marBottom w:val="0"/>
          <w:divBdr>
            <w:top w:val="none" w:sz="0" w:space="0" w:color="auto"/>
            <w:left w:val="none" w:sz="0" w:space="0" w:color="auto"/>
            <w:bottom w:val="none" w:sz="0" w:space="0" w:color="auto"/>
            <w:right w:val="none" w:sz="0" w:space="0" w:color="auto"/>
          </w:divBdr>
          <w:divsChild>
            <w:div w:id="1096167201">
              <w:marLeft w:val="0"/>
              <w:marRight w:val="0"/>
              <w:marTop w:val="0"/>
              <w:marBottom w:val="0"/>
              <w:divBdr>
                <w:top w:val="none" w:sz="0" w:space="0" w:color="auto"/>
                <w:left w:val="none" w:sz="0" w:space="0" w:color="auto"/>
                <w:bottom w:val="none" w:sz="0" w:space="0" w:color="auto"/>
                <w:right w:val="none" w:sz="0" w:space="0" w:color="auto"/>
              </w:divBdr>
            </w:div>
          </w:divsChild>
        </w:div>
        <w:div w:id="1353412598">
          <w:marLeft w:val="0"/>
          <w:marRight w:val="0"/>
          <w:marTop w:val="0"/>
          <w:marBottom w:val="0"/>
          <w:divBdr>
            <w:top w:val="none" w:sz="0" w:space="0" w:color="auto"/>
            <w:left w:val="none" w:sz="0" w:space="0" w:color="auto"/>
            <w:bottom w:val="none" w:sz="0" w:space="0" w:color="auto"/>
            <w:right w:val="none" w:sz="0" w:space="0" w:color="auto"/>
          </w:divBdr>
          <w:divsChild>
            <w:div w:id="904682771">
              <w:marLeft w:val="0"/>
              <w:marRight w:val="0"/>
              <w:marTop w:val="0"/>
              <w:marBottom w:val="0"/>
              <w:divBdr>
                <w:top w:val="none" w:sz="0" w:space="0" w:color="auto"/>
                <w:left w:val="none" w:sz="0" w:space="0" w:color="auto"/>
                <w:bottom w:val="none" w:sz="0" w:space="0" w:color="auto"/>
                <w:right w:val="none" w:sz="0" w:space="0" w:color="auto"/>
              </w:divBdr>
            </w:div>
          </w:divsChild>
        </w:div>
        <w:div w:id="989018810">
          <w:marLeft w:val="0"/>
          <w:marRight w:val="0"/>
          <w:marTop w:val="0"/>
          <w:marBottom w:val="0"/>
          <w:divBdr>
            <w:top w:val="none" w:sz="0" w:space="0" w:color="auto"/>
            <w:left w:val="none" w:sz="0" w:space="0" w:color="auto"/>
            <w:bottom w:val="none" w:sz="0" w:space="0" w:color="auto"/>
            <w:right w:val="none" w:sz="0" w:space="0" w:color="auto"/>
          </w:divBdr>
          <w:divsChild>
            <w:div w:id="1818258684">
              <w:marLeft w:val="0"/>
              <w:marRight w:val="0"/>
              <w:marTop w:val="0"/>
              <w:marBottom w:val="0"/>
              <w:divBdr>
                <w:top w:val="none" w:sz="0" w:space="0" w:color="auto"/>
                <w:left w:val="none" w:sz="0" w:space="0" w:color="auto"/>
                <w:bottom w:val="none" w:sz="0" w:space="0" w:color="auto"/>
                <w:right w:val="none" w:sz="0" w:space="0" w:color="auto"/>
              </w:divBdr>
            </w:div>
          </w:divsChild>
        </w:div>
        <w:div w:id="401802771">
          <w:marLeft w:val="0"/>
          <w:marRight w:val="0"/>
          <w:marTop w:val="0"/>
          <w:marBottom w:val="0"/>
          <w:divBdr>
            <w:top w:val="none" w:sz="0" w:space="0" w:color="auto"/>
            <w:left w:val="none" w:sz="0" w:space="0" w:color="auto"/>
            <w:bottom w:val="none" w:sz="0" w:space="0" w:color="auto"/>
            <w:right w:val="none" w:sz="0" w:space="0" w:color="auto"/>
          </w:divBdr>
          <w:divsChild>
            <w:div w:id="261498289">
              <w:marLeft w:val="0"/>
              <w:marRight w:val="0"/>
              <w:marTop w:val="0"/>
              <w:marBottom w:val="0"/>
              <w:divBdr>
                <w:top w:val="none" w:sz="0" w:space="0" w:color="auto"/>
                <w:left w:val="none" w:sz="0" w:space="0" w:color="auto"/>
                <w:bottom w:val="none" w:sz="0" w:space="0" w:color="auto"/>
                <w:right w:val="none" w:sz="0" w:space="0" w:color="auto"/>
              </w:divBdr>
            </w:div>
          </w:divsChild>
        </w:div>
        <w:div w:id="1960214410">
          <w:marLeft w:val="0"/>
          <w:marRight w:val="0"/>
          <w:marTop w:val="0"/>
          <w:marBottom w:val="0"/>
          <w:divBdr>
            <w:top w:val="none" w:sz="0" w:space="0" w:color="auto"/>
            <w:left w:val="none" w:sz="0" w:space="0" w:color="auto"/>
            <w:bottom w:val="none" w:sz="0" w:space="0" w:color="auto"/>
            <w:right w:val="none" w:sz="0" w:space="0" w:color="auto"/>
          </w:divBdr>
          <w:divsChild>
            <w:div w:id="47341414">
              <w:marLeft w:val="0"/>
              <w:marRight w:val="0"/>
              <w:marTop w:val="0"/>
              <w:marBottom w:val="0"/>
              <w:divBdr>
                <w:top w:val="none" w:sz="0" w:space="0" w:color="auto"/>
                <w:left w:val="none" w:sz="0" w:space="0" w:color="auto"/>
                <w:bottom w:val="none" w:sz="0" w:space="0" w:color="auto"/>
                <w:right w:val="none" w:sz="0" w:space="0" w:color="auto"/>
              </w:divBdr>
            </w:div>
          </w:divsChild>
        </w:div>
        <w:div w:id="1568540679">
          <w:marLeft w:val="0"/>
          <w:marRight w:val="0"/>
          <w:marTop w:val="0"/>
          <w:marBottom w:val="0"/>
          <w:divBdr>
            <w:top w:val="none" w:sz="0" w:space="0" w:color="auto"/>
            <w:left w:val="none" w:sz="0" w:space="0" w:color="auto"/>
            <w:bottom w:val="none" w:sz="0" w:space="0" w:color="auto"/>
            <w:right w:val="none" w:sz="0" w:space="0" w:color="auto"/>
          </w:divBdr>
          <w:divsChild>
            <w:div w:id="215170391">
              <w:marLeft w:val="0"/>
              <w:marRight w:val="0"/>
              <w:marTop w:val="0"/>
              <w:marBottom w:val="0"/>
              <w:divBdr>
                <w:top w:val="none" w:sz="0" w:space="0" w:color="auto"/>
                <w:left w:val="none" w:sz="0" w:space="0" w:color="auto"/>
                <w:bottom w:val="none" w:sz="0" w:space="0" w:color="auto"/>
                <w:right w:val="none" w:sz="0" w:space="0" w:color="auto"/>
              </w:divBdr>
            </w:div>
          </w:divsChild>
        </w:div>
        <w:div w:id="412704029">
          <w:marLeft w:val="0"/>
          <w:marRight w:val="0"/>
          <w:marTop w:val="0"/>
          <w:marBottom w:val="0"/>
          <w:divBdr>
            <w:top w:val="none" w:sz="0" w:space="0" w:color="auto"/>
            <w:left w:val="none" w:sz="0" w:space="0" w:color="auto"/>
            <w:bottom w:val="none" w:sz="0" w:space="0" w:color="auto"/>
            <w:right w:val="none" w:sz="0" w:space="0" w:color="auto"/>
          </w:divBdr>
          <w:divsChild>
            <w:div w:id="2135129908">
              <w:marLeft w:val="0"/>
              <w:marRight w:val="0"/>
              <w:marTop w:val="0"/>
              <w:marBottom w:val="0"/>
              <w:divBdr>
                <w:top w:val="none" w:sz="0" w:space="0" w:color="auto"/>
                <w:left w:val="none" w:sz="0" w:space="0" w:color="auto"/>
                <w:bottom w:val="none" w:sz="0" w:space="0" w:color="auto"/>
                <w:right w:val="none" w:sz="0" w:space="0" w:color="auto"/>
              </w:divBdr>
            </w:div>
          </w:divsChild>
        </w:div>
        <w:div w:id="689524749">
          <w:marLeft w:val="0"/>
          <w:marRight w:val="0"/>
          <w:marTop w:val="0"/>
          <w:marBottom w:val="0"/>
          <w:divBdr>
            <w:top w:val="none" w:sz="0" w:space="0" w:color="auto"/>
            <w:left w:val="none" w:sz="0" w:space="0" w:color="auto"/>
            <w:bottom w:val="none" w:sz="0" w:space="0" w:color="auto"/>
            <w:right w:val="none" w:sz="0" w:space="0" w:color="auto"/>
          </w:divBdr>
          <w:divsChild>
            <w:div w:id="1043796274">
              <w:marLeft w:val="0"/>
              <w:marRight w:val="0"/>
              <w:marTop w:val="0"/>
              <w:marBottom w:val="0"/>
              <w:divBdr>
                <w:top w:val="none" w:sz="0" w:space="0" w:color="auto"/>
                <w:left w:val="none" w:sz="0" w:space="0" w:color="auto"/>
                <w:bottom w:val="none" w:sz="0" w:space="0" w:color="auto"/>
                <w:right w:val="none" w:sz="0" w:space="0" w:color="auto"/>
              </w:divBdr>
            </w:div>
          </w:divsChild>
        </w:div>
        <w:div w:id="944964552">
          <w:marLeft w:val="0"/>
          <w:marRight w:val="0"/>
          <w:marTop w:val="0"/>
          <w:marBottom w:val="0"/>
          <w:divBdr>
            <w:top w:val="none" w:sz="0" w:space="0" w:color="auto"/>
            <w:left w:val="none" w:sz="0" w:space="0" w:color="auto"/>
            <w:bottom w:val="none" w:sz="0" w:space="0" w:color="auto"/>
            <w:right w:val="none" w:sz="0" w:space="0" w:color="auto"/>
          </w:divBdr>
          <w:divsChild>
            <w:div w:id="368140413">
              <w:marLeft w:val="0"/>
              <w:marRight w:val="0"/>
              <w:marTop w:val="0"/>
              <w:marBottom w:val="0"/>
              <w:divBdr>
                <w:top w:val="none" w:sz="0" w:space="0" w:color="auto"/>
                <w:left w:val="none" w:sz="0" w:space="0" w:color="auto"/>
                <w:bottom w:val="none" w:sz="0" w:space="0" w:color="auto"/>
                <w:right w:val="none" w:sz="0" w:space="0" w:color="auto"/>
              </w:divBdr>
            </w:div>
          </w:divsChild>
        </w:div>
        <w:div w:id="1578586800">
          <w:marLeft w:val="0"/>
          <w:marRight w:val="0"/>
          <w:marTop w:val="0"/>
          <w:marBottom w:val="0"/>
          <w:divBdr>
            <w:top w:val="none" w:sz="0" w:space="0" w:color="auto"/>
            <w:left w:val="none" w:sz="0" w:space="0" w:color="auto"/>
            <w:bottom w:val="none" w:sz="0" w:space="0" w:color="auto"/>
            <w:right w:val="none" w:sz="0" w:space="0" w:color="auto"/>
          </w:divBdr>
          <w:divsChild>
            <w:div w:id="5378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932">
      <w:bodyDiv w:val="1"/>
      <w:marLeft w:val="0"/>
      <w:marRight w:val="0"/>
      <w:marTop w:val="0"/>
      <w:marBottom w:val="0"/>
      <w:divBdr>
        <w:top w:val="none" w:sz="0" w:space="0" w:color="auto"/>
        <w:left w:val="none" w:sz="0" w:space="0" w:color="auto"/>
        <w:bottom w:val="none" w:sz="0" w:space="0" w:color="auto"/>
        <w:right w:val="none" w:sz="0" w:space="0" w:color="auto"/>
      </w:divBdr>
      <w:divsChild>
        <w:div w:id="1304040526">
          <w:marLeft w:val="0"/>
          <w:marRight w:val="0"/>
          <w:marTop w:val="0"/>
          <w:marBottom w:val="0"/>
          <w:divBdr>
            <w:top w:val="none" w:sz="0" w:space="0" w:color="auto"/>
            <w:left w:val="none" w:sz="0" w:space="0" w:color="auto"/>
            <w:bottom w:val="none" w:sz="0" w:space="0" w:color="auto"/>
            <w:right w:val="none" w:sz="0" w:space="0" w:color="auto"/>
          </w:divBdr>
        </w:div>
        <w:div w:id="1998920954">
          <w:marLeft w:val="0"/>
          <w:marRight w:val="0"/>
          <w:marTop w:val="0"/>
          <w:marBottom w:val="0"/>
          <w:divBdr>
            <w:top w:val="none" w:sz="0" w:space="0" w:color="auto"/>
            <w:left w:val="none" w:sz="0" w:space="0" w:color="auto"/>
            <w:bottom w:val="none" w:sz="0" w:space="0" w:color="auto"/>
            <w:right w:val="none" w:sz="0" w:space="0" w:color="auto"/>
          </w:divBdr>
        </w:div>
        <w:div w:id="612395259">
          <w:marLeft w:val="0"/>
          <w:marRight w:val="0"/>
          <w:marTop w:val="0"/>
          <w:marBottom w:val="0"/>
          <w:divBdr>
            <w:top w:val="none" w:sz="0" w:space="0" w:color="auto"/>
            <w:left w:val="none" w:sz="0" w:space="0" w:color="auto"/>
            <w:bottom w:val="none" w:sz="0" w:space="0" w:color="auto"/>
            <w:right w:val="none" w:sz="0" w:space="0" w:color="auto"/>
          </w:divBdr>
        </w:div>
        <w:div w:id="2111584428">
          <w:marLeft w:val="0"/>
          <w:marRight w:val="0"/>
          <w:marTop w:val="0"/>
          <w:marBottom w:val="0"/>
          <w:divBdr>
            <w:top w:val="none" w:sz="0" w:space="0" w:color="auto"/>
            <w:left w:val="none" w:sz="0" w:space="0" w:color="auto"/>
            <w:bottom w:val="none" w:sz="0" w:space="0" w:color="auto"/>
            <w:right w:val="none" w:sz="0" w:space="0" w:color="auto"/>
          </w:divBdr>
        </w:div>
        <w:div w:id="667369587">
          <w:marLeft w:val="0"/>
          <w:marRight w:val="0"/>
          <w:marTop w:val="0"/>
          <w:marBottom w:val="0"/>
          <w:divBdr>
            <w:top w:val="none" w:sz="0" w:space="0" w:color="auto"/>
            <w:left w:val="none" w:sz="0" w:space="0" w:color="auto"/>
            <w:bottom w:val="none" w:sz="0" w:space="0" w:color="auto"/>
            <w:right w:val="none" w:sz="0" w:space="0" w:color="auto"/>
          </w:divBdr>
        </w:div>
        <w:div w:id="500857475">
          <w:marLeft w:val="0"/>
          <w:marRight w:val="0"/>
          <w:marTop w:val="0"/>
          <w:marBottom w:val="0"/>
          <w:divBdr>
            <w:top w:val="none" w:sz="0" w:space="0" w:color="auto"/>
            <w:left w:val="none" w:sz="0" w:space="0" w:color="auto"/>
            <w:bottom w:val="none" w:sz="0" w:space="0" w:color="auto"/>
            <w:right w:val="none" w:sz="0" w:space="0" w:color="auto"/>
          </w:divBdr>
        </w:div>
      </w:divsChild>
    </w:div>
    <w:div w:id="340622395">
      <w:bodyDiv w:val="1"/>
      <w:marLeft w:val="0"/>
      <w:marRight w:val="0"/>
      <w:marTop w:val="0"/>
      <w:marBottom w:val="0"/>
      <w:divBdr>
        <w:top w:val="none" w:sz="0" w:space="0" w:color="auto"/>
        <w:left w:val="none" w:sz="0" w:space="0" w:color="auto"/>
        <w:bottom w:val="none" w:sz="0" w:space="0" w:color="auto"/>
        <w:right w:val="none" w:sz="0" w:space="0" w:color="auto"/>
      </w:divBdr>
      <w:divsChild>
        <w:div w:id="1276474237">
          <w:marLeft w:val="0"/>
          <w:marRight w:val="0"/>
          <w:marTop w:val="0"/>
          <w:marBottom w:val="0"/>
          <w:divBdr>
            <w:top w:val="none" w:sz="0" w:space="0" w:color="auto"/>
            <w:left w:val="none" w:sz="0" w:space="0" w:color="auto"/>
            <w:bottom w:val="none" w:sz="0" w:space="0" w:color="auto"/>
            <w:right w:val="none" w:sz="0" w:space="0" w:color="auto"/>
          </w:divBdr>
        </w:div>
        <w:div w:id="726535434">
          <w:marLeft w:val="0"/>
          <w:marRight w:val="0"/>
          <w:marTop w:val="0"/>
          <w:marBottom w:val="0"/>
          <w:divBdr>
            <w:top w:val="none" w:sz="0" w:space="0" w:color="auto"/>
            <w:left w:val="none" w:sz="0" w:space="0" w:color="auto"/>
            <w:bottom w:val="none" w:sz="0" w:space="0" w:color="auto"/>
            <w:right w:val="none" w:sz="0" w:space="0" w:color="auto"/>
          </w:divBdr>
        </w:div>
        <w:div w:id="1244339738">
          <w:marLeft w:val="0"/>
          <w:marRight w:val="0"/>
          <w:marTop w:val="0"/>
          <w:marBottom w:val="0"/>
          <w:divBdr>
            <w:top w:val="none" w:sz="0" w:space="0" w:color="auto"/>
            <w:left w:val="none" w:sz="0" w:space="0" w:color="auto"/>
            <w:bottom w:val="none" w:sz="0" w:space="0" w:color="auto"/>
            <w:right w:val="none" w:sz="0" w:space="0" w:color="auto"/>
          </w:divBdr>
        </w:div>
        <w:div w:id="1802266340">
          <w:marLeft w:val="0"/>
          <w:marRight w:val="0"/>
          <w:marTop w:val="0"/>
          <w:marBottom w:val="0"/>
          <w:divBdr>
            <w:top w:val="none" w:sz="0" w:space="0" w:color="auto"/>
            <w:left w:val="none" w:sz="0" w:space="0" w:color="auto"/>
            <w:bottom w:val="none" w:sz="0" w:space="0" w:color="auto"/>
            <w:right w:val="none" w:sz="0" w:space="0" w:color="auto"/>
          </w:divBdr>
        </w:div>
        <w:div w:id="1559129176">
          <w:marLeft w:val="0"/>
          <w:marRight w:val="0"/>
          <w:marTop w:val="0"/>
          <w:marBottom w:val="0"/>
          <w:divBdr>
            <w:top w:val="none" w:sz="0" w:space="0" w:color="auto"/>
            <w:left w:val="none" w:sz="0" w:space="0" w:color="auto"/>
            <w:bottom w:val="none" w:sz="0" w:space="0" w:color="auto"/>
            <w:right w:val="none" w:sz="0" w:space="0" w:color="auto"/>
          </w:divBdr>
        </w:div>
        <w:div w:id="333192758">
          <w:marLeft w:val="0"/>
          <w:marRight w:val="0"/>
          <w:marTop w:val="0"/>
          <w:marBottom w:val="0"/>
          <w:divBdr>
            <w:top w:val="none" w:sz="0" w:space="0" w:color="auto"/>
            <w:left w:val="none" w:sz="0" w:space="0" w:color="auto"/>
            <w:bottom w:val="none" w:sz="0" w:space="0" w:color="auto"/>
            <w:right w:val="none" w:sz="0" w:space="0" w:color="auto"/>
          </w:divBdr>
        </w:div>
      </w:divsChild>
    </w:div>
    <w:div w:id="755832866">
      <w:bodyDiv w:val="1"/>
      <w:marLeft w:val="0"/>
      <w:marRight w:val="0"/>
      <w:marTop w:val="0"/>
      <w:marBottom w:val="0"/>
      <w:divBdr>
        <w:top w:val="none" w:sz="0" w:space="0" w:color="auto"/>
        <w:left w:val="none" w:sz="0" w:space="0" w:color="auto"/>
        <w:bottom w:val="none" w:sz="0" w:space="0" w:color="auto"/>
        <w:right w:val="none" w:sz="0" w:space="0" w:color="auto"/>
      </w:divBdr>
      <w:divsChild>
        <w:div w:id="915015258">
          <w:marLeft w:val="0"/>
          <w:marRight w:val="0"/>
          <w:marTop w:val="0"/>
          <w:marBottom w:val="0"/>
          <w:divBdr>
            <w:top w:val="none" w:sz="0" w:space="0" w:color="auto"/>
            <w:left w:val="none" w:sz="0" w:space="0" w:color="auto"/>
            <w:bottom w:val="none" w:sz="0" w:space="0" w:color="auto"/>
            <w:right w:val="none" w:sz="0" w:space="0" w:color="auto"/>
          </w:divBdr>
          <w:divsChild>
            <w:div w:id="1784179954">
              <w:marLeft w:val="0"/>
              <w:marRight w:val="0"/>
              <w:marTop w:val="0"/>
              <w:marBottom w:val="0"/>
              <w:divBdr>
                <w:top w:val="none" w:sz="0" w:space="0" w:color="auto"/>
                <w:left w:val="none" w:sz="0" w:space="0" w:color="auto"/>
                <w:bottom w:val="none" w:sz="0" w:space="0" w:color="auto"/>
                <w:right w:val="none" w:sz="0" w:space="0" w:color="auto"/>
              </w:divBdr>
            </w:div>
          </w:divsChild>
        </w:div>
        <w:div w:id="1135610716">
          <w:marLeft w:val="0"/>
          <w:marRight w:val="0"/>
          <w:marTop w:val="0"/>
          <w:marBottom w:val="0"/>
          <w:divBdr>
            <w:top w:val="none" w:sz="0" w:space="0" w:color="auto"/>
            <w:left w:val="none" w:sz="0" w:space="0" w:color="auto"/>
            <w:bottom w:val="none" w:sz="0" w:space="0" w:color="auto"/>
            <w:right w:val="none" w:sz="0" w:space="0" w:color="auto"/>
          </w:divBdr>
          <w:divsChild>
            <w:div w:id="1192768000">
              <w:marLeft w:val="0"/>
              <w:marRight w:val="0"/>
              <w:marTop w:val="0"/>
              <w:marBottom w:val="0"/>
              <w:divBdr>
                <w:top w:val="none" w:sz="0" w:space="0" w:color="auto"/>
                <w:left w:val="none" w:sz="0" w:space="0" w:color="auto"/>
                <w:bottom w:val="none" w:sz="0" w:space="0" w:color="auto"/>
                <w:right w:val="none" w:sz="0" w:space="0" w:color="auto"/>
              </w:divBdr>
            </w:div>
          </w:divsChild>
        </w:div>
        <w:div w:id="1298535964">
          <w:marLeft w:val="0"/>
          <w:marRight w:val="0"/>
          <w:marTop w:val="0"/>
          <w:marBottom w:val="0"/>
          <w:divBdr>
            <w:top w:val="none" w:sz="0" w:space="0" w:color="auto"/>
            <w:left w:val="none" w:sz="0" w:space="0" w:color="auto"/>
            <w:bottom w:val="none" w:sz="0" w:space="0" w:color="auto"/>
            <w:right w:val="none" w:sz="0" w:space="0" w:color="auto"/>
          </w:divBdr>
          <w:divsChild>
            <w:div w:id="1204905119">
              <w:marLeft w:val="0"/>
              <w:marRight w:val="0"/>
              <w:marTop w:val="0"/>
              <w:marBottom w:val="0"/>
              <w:divBdr>
                <w:top w:val="none" w:sz="0" w:space="0" w:color="auto"/>
                <w:left w:val="none" w:sz="0" w:space="0" w:color="auto"/>
                <w:bottom w:val="none" w:sz="0" w:space="0" w:color="auto"/>
                <w:right w:val="none" w:sz="0" w:space="0" w:color="auto"/>
              </w:divBdr>
            </w:div>
          </w:divsChild>
        </w:div>
        <w:div w:id="219051649">
          <w:marLeft w:val="0"/>
          <w:marRight w:val="0"/>
          <w:marTop w:val="0"/>
          <w:marBottom w:val="0"/>
          <w:divBdr>
            <w:top w:val="none" w:sz="0" w:space="0" w:color="auto"/>
            <w:left w:val="none" w:sz="0" w:space="0" w:color="auto"/>
            <w:bottom w:val="none" w:sz="0" w:space="0" w:color="auto"/>
            <w:right w:val="none" w:sz="0" w:space="0" w:color="auto"/>
          </w:divBdr>
          <w:divsChild>
            <w:div w:id="1246526386">
              <w:marLeft w:val="0"/>
              <w:marRight w:val="0"/>
              <w:marTop w:val="0"/>
              <w:marBottom w:val="0"/>
              <w:divBdr>
                <w:top w:val="none" w:sz="0" w:space="0" w:color="auto"/>
                <w:left w:val="none" w:sz="0" w:space="0" w:color="auto"/>
                <w:bottom w:val="none" w:sz="0" w:space="0" w:color="auto"/>
                <w:right w:val="none" w:sz="0" w:space="0" w:color="auto"/>
              </w:divBdr>
            </w:div>
          </w:divsChild>
        </w:div>
        <w:div w:id="1692606868">
          <w:marLeft w:val="0"/>
          <w:marRight w:val="0"/>
          <w:marTop w:val="0"/>
          <w:marBottom w:val="0"/>
          <w:divBdr>
            <w:top w:val="none" w:sz="0" w:space="0" w:color="auto"/>
            <w:left w:val="none" w:sz="0" w:space="0" w:color="auto"/>
            <w:bottom w:val="none" w:sz="0" w:space="0" w:color="auto"/>
            <w:right w:val="none" w:sz="0" w:space="0" w:color="auto"/>
          </w:divBdr>
          <w:divsChild>
            <w:div w:id="13709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656">
      <w:bodyDiv w:val="1"/>
      <w:marLeft w:val="0"/>
      <w:marRight w:val="0"/>
      <w:marTop w:val="0"/>
      <w:marBottom w:val="0"/>
      <w:divBdr>
        <w:top w:val="none" w:sz="0" w:space="0" w:color="auto"/>
        <w:left w:val="none" w:sz="0" w:space="0" w:color="auto"/>
        <w:bottom w:val="none" w:sz="0" w:space="0" w:color="auto"/>
        <w:right w:val="none" w:sz="0" w:space="0" w:color="auto"/>
      </w:divBdr>
      <w:divsChild>
        <w:div w:id="131869577">
          <w:marLeft w:val="0"/>
          <w:marRight w:val="0"/>
          <w:marTop w:val="0"/>
          <w:marBottom w:val="0"/>
          <w:divBdr>
            <w:top w:val="none" w:sz="0" w:space="0" w:color="auto"/>
            <w:left w:val="none" w:sz="0" w:space="0" w:color="auto"/>
            <w:bottom w:val="none" w:sz="0" w:space="0" w:color="auto"/>
            <w:right w:val="none" w:sz="0" w:space="0" w:color="auto"/>
          </w:divBdr>
        </w:div>
        <w:div w:id="1304699793">
          <w:marLeft w:val="0"/>
          <w:marRight w:val="0"/>
          <w:marTop w:val="0"/>
          <w:marBottom w:val="0"/>
          <w:divBdr>
            <w:top w:val="none" w:sz="0" w:space="0" w:color="auto"/>
            <w:left w:val="none" w:sz="0" w:space="0" w:color="auto"/>
            <w:bottom w:val="none" w:sz="0" w:space="0" w:color="auto"/>
            <w:right w:val="none" w:sz="0" w:space="0" w:color="auto"/>
          </w:divBdr>
        </w:div>
        <w:div w:id="204611328">
          <w:marLeft w:val="0"/>
          <w:marRight w:val="0"/>
          <w:marTop w:val="0"/>
          <w:marBottom w:val="0"/>
          <w:divBdr>
            <w:top w:val="none" w:sz="0" w:space="0" w:color="auto"/>
            <w:left w:val="none" w:sz="0" w:space="0" w:color="auto"/>
            <w:bottom w:val="none" w:sz="0" w:space="0" w:color="auto"/>
            <w:right w:val="none" w:sz="0" w:space="0" w:color="auto"/>
          </w:divBdr>
        </w:div>
      </w:divsChild>
    </w:div>
    <w:div w:id="1487936894">
      <w:bodyDiv w:val="1"/>
      <w:marLeft w:val="0"/>
      <w:marRight w:val="0"/>
      <w:marTop w:val="0"/>
      <w:marBottom w:val="0"/>
      <w:divBdr>
        <w:top w:val="none" w:sz="0" w:space="0" w:color="auto"/>
        <w:left w:val="none" w:sz="0" w:space="0" w:color="auto"/>
        <w:bottom w:val="none" w:sz="0" w:space="0" w:color="auto"/>
        <w:right w:val="none" w:sz="0" w:space="0" w:color="auto"/>
      </w:divBdr>
      <w:divsChild>
        <w:div w:id="1101609150">
          <w:marLeft w:val="0"/>
          <w:marRight w:val="0"/>
          <w:marTop w:val="0"/>
          <w:marBottom w:val="0"/>
          <w:divBdr>
            <w:top w:val="none" w:sz="0" w:space="0" w:color="auto"/>
            <w:left w:val="none" w:sz="0" w:space="0" w:color="auto"/>
            <w:bottom w:val="none" w:sz="0" w:space="0" w:color="auto"/>
            <w:right w:val="none" w:sz="0" w:space="0" w:color="auto"/>
          </w:divBdr>
        </w:div>
        <w:div w:id="1599101743">
          <w:marLeft w:val="0"/>
          <w:marRight w:val="0"/>
          <w:marTop w:val="0"/>
          <w:marBottom w:val="0"/>
          <w:divBdr>
            <w:top w:val="none" w:sz="0" w:space="0" w:color="auto"/>
            <w:left w:val="none" w:sz="0" w:space="0" w:color="auto"/>
            <w:bottom w:val="none" w:sz="0" w:space="0" w:color="auto"/>
            <w:right w:val="none" w:sz="0" w:space="0" w:color="auto"/>
          </w:divBdr>
        </w:div>
        <w:div w:id="767045379">
          <w:marLeft w:val="0"/>
          <w:marRight w:val="0"/>
          <w:marTop w:val="0"/>
          <w:marBottom w:val="0"/>
          <w:divBdr>
            <w:top w:val="none" w:sz="0" w:space="0" w:color="auto"/>
            <w:left w:val="none" w:sz="0" w:space="0" w:color="auto"/>
            <w:bottom w:val="none" w:sz="0" w:space="0" w:color="auto"/>
            <w:right w:val="none" w:sz="0" w:space="0" w:color="auto"/>
          </w:divBdr>
        </w:div>
        <w:div w:id="745880726">
          <w:marLeft w:val="0"/>
          <w:marRight w:val="0"/>
          <w:marTop w:val="0"/>
          <w:marBottom w:val="0"/>
          <w:divBdr>
            <w:top w:val="none" w:sz="0" w:space="0" w:color="auto"/>
            <w:left w:val="none" w:sz="0" w:space="0" w:color="auto"/>
            <w:bottom w:val="none" w:sz="0" w:space="0" w:color="auto"/>
            <w:right w:val="none" w:sz="0" w:space="0" w:color="auto"/>
          </w:divBdr>
        </w:div>
        <w:div w:id="1538817097">
          <w:marLeft w:val="0"/>
          <w:marRight w:val="0"/>
          <w:marTop w:val="0"/>
          <w:marBottom w:val="0"/>
          <w:divBdr>
            <w:top w:val="none" w:sz="0" w:space="0" w:color="auto"/>
            <w:left w:val="none" w:sz="0" w:space="0" w:color="auto"/>
            <w:bottom w:val="none" w:sz="0" w:space="0" w:color="auto"/>
            <w:right w:val="none" w:sz="0" w:space="0" w:color="auto"/>
          </w:divBdr>
        </w:div>
        <w:div w:id="858664652">
          <w:marLeft w:val="0"/>
          <w:marRight w:val="0"/>
          <w:marTop w:val="0"/>
          <w:marBottom w:val="0"/>
          <w:divBdr>
            <w:top w:val="none" w:sz="0" w:space="0" w:color="auto"/>
            <w:left w:val="none" w:sz="0" w:space="0" w:color="auto"/>
            <w:bottom w:val="none" w:sz="0" w:space="0" w:color="auto"/>
            <w:right w:val="none" w:sz="0" w:space="0" w:color="auto"/>
          </w:divBdr>
        </w:div>
      </w:divsChild>
    </w:div>
    <w:div w:id="1609656907">
      <w:bodyDiv w:val="1"/>
      <w:marLeft w:val="0"/>
      <w:marRight w:val="0"/>
      <w:marTop w:val="0"/>
      <w:marBottom w:val="0"/>
      <w:divBdr>
        <w:top w:val="none" w:sz="0" w:space="0" w:color="auto"/>
        <w:left w:val="none" w:sz="0" w:space="0" w:color="auto"/>
        <w:bottom w:val="none" w:sz="0" w:space="0" w:color="auto"/>
        <w:right w:val="none" w:sz="0" w:space="0" w:color="auto"/>
      </w:divBdr>
      <w:divsChild>
        <w:div w:id="2107268745">
          <w:marLeft w:val="0"/>
          <w:marRight w:val="0"/>
          <w:marTop w:val="0"/>
          <w:marBottom w:val="0"/>
          <w:divBdr>
            <w:top w:val="none" w:sz="0" w:space="0" w:color="auto"/>
            <w:left w:val="none" w:sz="0" w:space="0" w:color="auto"/>
            <w:bottom w:val="none" w:sz="0" w:space="0" w:color="auto"/>
            <w:right w:val="none" w:sz="0" w:space="0" w:color="auto"/>
          </w:divBdr>
        </w:div>
        <w:div w:id="1550143112">
          <w:marLeft w:val="0"/>
          <w:marRight w:val="0"/>
          <w:marTop w:val="0"/>
          <w:marBottom w:val="0"/>
          <w:divBdr>
            <w:top w:val="none" w:sz="0" w:space="0" w:color="auto"/>
            <w:left w:val="none" w:sz="0" w:space="0" w:color="auto"/>
            <w:bottom w:val="none" w:sz="0" w:space="0" w:color="auto"/>
            <w:right w:val="none" w:sz="0" w:space="0" w:color="auto"/>
          </w:divBdr>
        </w:div>
        <w:div w:id="1219394756">
          <w:marLeft w:val="0"/>
          <w:marRight w:val="0"/>
          <w:marTop w:val="0"/>
          <w:marBottom w:val="0"/>
          <w:divBdr>
            <w:top w:val="none" w:sz="0" w:space="0" w:color="auto"/>
            <w:left w:val="none" w:sz="0" w:space="0" w:color="auto"/>
            <w:bottom w:val="none" w:sz="0" w:space="0" w:color="auto"/>
            <w:right w:val="none" w:sz="0" w:space="0" w:color="auto"/>
          </w:divBdr>
        </w:div>
        <w:div w:id="456799329">
          <w:marLeft w:val="0"/>
          <w:marRight w:val="0"/>
          <w:marTop w:val="0"/>
          <w:marBottom w:val="0"/>
          <w:divBdr>
            <w:top w:val="none" w:sz="0" w:space="0" w:color="auto"/>
            <w:left w:val="none" w:sz="0" w:space="0" w:color="auto"/>
            <w:bottom w:val="none" w:sz="0" w:space="0" w:color="auto"/>
            <w:right w:val="none" w:sz="0" w:space="0" w:color="auto"/>
          </w:divBdr>
        </w:div>
        <w:div w:id="47651205">
          <w:marLeft w:val="0"/>
          <w:marRight w:val="0"/>
          <w:marTop w:val="0"/>
          <w:marBottom w:val="0"/>
          <w:divBdr>
            <w:top w:val="none" w:sz="0" w:space="0" w:color="auto"/>
            <w:left w:val="none" w:sz="0" w:space="0" w:color="auto"/>
            <w:bottom w:val="none" w:sz="0" w:space="0" w:color="auto"/>
            <w:right w:val="none" w:sz="0" w:space="0" w:color="auto"/>
          </w:divBdr>
        </w:div>
        <w:div w:id="634992457">
          <w:marLeft w:val="0"/>
          <w:marRight w:val="0"/>
          <w:marTop w:val="0"/>
          <w:marBottom w:val="0"/>
          <w:divBdr>
            <w:top w:val="none" w:sz="0" w:space="0" w:color="auto"/>
            <w:left w:val="none" w:sz="0" w:space="0" w:color="auto"/>
            <w:bottom w:val="none" w:sz="0" w:space="0" w:color="auto"/>
            <w:right w:val="none" w:sz="0" w:space="0" w:color="auto"/>
          </w:divBdr>
        </w:div>
        <w:div w:id="2141146343">
          <w:marLeft w:val="0"/>
          <w:marRight w:val="0"/>
          <w:marTop w:val="0"/>
          <w:marBottom w:val="0"/>
          <w:divBdr>
            <w:top w:val="none" w:sz="0" w:space="0" w:color="auto"/>
            <w:left w:val="none" w:sz="0" w:space="0" w:color="auto"/>
            <w:bottom w:val="none" w:sz="0" w:space="0" w:color="auto"/>
            <w:right w:val="none" w:sz="0" w:space="0" w:color="auto"/>
          </w:divBdr>
        </w:div>
        <w:div w:id="1747263035">
          <w:marLeft w:val="0"/>
          <w:marRight w:val="0"/>
          <w:marTop w:val="0"/>
          <w:marBottom w:val="0"/>
          <w:divBdr>
            <w:top w:val="none" w:sz="0" w:space="0" w:color="auto"/>
            <w:left w:val="none" w:sz="0" w:space="0" w:color="auto"/>
            <w:bottom w:val="none" w:sz="0" w:space="0" w:color="auto"/>
            <w:right w:val="none" w:sz="0" w:space="0" w:color="auto"/>
          </w:divBdr>
        </w:div>
        <w:div w:id="1519273168">
          <w:marLeft w:val="0"/>
          <w:marRight w:val="0"/>
          <w:marTop w:val="0"/>
          <w:marBottom w:val="0"/>
          <w:divBdr>
            <w:top w:val="none" w:sz="0" w:space="0" w:color="auto"/>
            <w:left w:val="none" w:sz="0" w:space="0" w:color="auto"/>
            <w:bottom w:val="none" w:sz="0" w:space="0" w:color="auto"/>
            <w:right w:val="none" w:sz="0" w:space="0" w:color="auto"/>
          </w:divBdr>
        </w:div>
        <w:div w:id="2004166802">
          <w:marLeft w:val="0"/>
          <w:marRight w:val="0"/>
          <w:marTop w:val="0"/>
          <w:marBottom w:val="0"/>
          <w:divBdr>
            <w:top w:val="none" w:sz="0" w:space="0" w:color="auto"/>
            <w:left w:val="none" w:sz="0" w:space="0" w:color="auto"/>
            <w:bottom w:val="none" w:sz="0" w:space="0" w:color="auto"/>
            <w:right w:val="none" w:sz="0" w:space="0" w:color="auto"/>
          </w:divBdr>
        </w:div>
        <w:div w:id="2143378187">
          <w:marLeft w:val="0"/>
          <w:marRight w:val="0"/>
          <w:marTop w:val="0"/>
          <w:marBottom w:val="0"/>
          <w:divBdr>
            <w:top w:val="none" w:sz="0" w:space="0" w:color="auto"/>
            <w:left w:val="none" w:sz="0" w:space="0" w:color="auto"/>
            <w:bottom w:val="none" w:sz="0" w:space="0" w:color="auto"/>
            <w:right w:val="none" w:sz="0" w:space="0" w:color="auto"/>
          </w:divBdr>
        </w:div>
        <w:div w:id="1194030276">
          <w:marLeft w:val="0"/>
          <w:marRight w:val="0"/>
          <w:marTop w:val="0"/>
          <w:marBottom w:val="0"/>
          <w:divBdr>
            <w:top w:val="none" w:sz="0" w:space="0" w:color="auto"/>
            <w:left w:val="none" w:sz="0" w:space="0" w:color="auto"/>
            <w:bottom w:val="none" w:sz="0" w:space="0" w:color="auto"/>
            <w:right w:val="none" w:sz="0" w:space="0" w:color="auto"/>
          </w:divBdr>
        </w:div>
        <w:div w:id="823668204">
          <w:marLeft w:val="0"/>
          <w:marRight w:val="0"/>
          <w:marTop w:val="0"/>
          <w:marBottom w:val="0"/>
          <w:divBdr>
            <w:top w:val="none" w:sz="0" w:space="0" w:color="auto"/>
            <w:left w:val="none" w:sz="0" w:space="0" w:color="auto"/>
            <w:bottom w:val="none" w:sz="0" w:space="0" w:color="auto"/>
            <w:right w:val="none" w:sz="0" w:space="0" w:color="auto"/>
          </w:divBdr>
        </w:div>
        <w:div w:id="1279607085">
          <w:marLeft w:val="0"/>
          <w:marRight w:val="0"/>
          <w:marTop w:val="0"/>
          <w:marBottom w:val="0"/>
          <w:divBdr>
            <w:top w:val="none" w:sz="0" w:space="0" w:color="auto"/>
            <w:left w:val="none" w:sz="0" w:space="0" w:color="auto"/>
            <w:bottom w:val="none" w:sz="0" w:space="0" w:color="auto"/>
            <w:right w:val="none" w:sz="0" w:space="0" w:color="auto"/>
          </w:divBdr>
        </w:div>
        <w:div w:id="29457366">
          <w:marLeft w:val="0"/>
          <w:marRight w:val="0"/>
          <w:marTop w:val="0"/>
          <w:marBottom w:val="0"/>
          <w:divBdr>
            <w:top w:val="none" w:sz="0" w:space="0" w:color="auto"/>
            <w:left w:val="none" w:sz="0" w:space="0" w:color="auto"/>
            <w:bottom w:val="none" w:sz="0" w:space="0" w:color="auto"/>
            <w:right w:val="none" w:sz="0" w:space="0" w:color="auto"/>
          </w:divBdr>
        </w:div>
        <w:div w:id="1993292858">
          <w:marLeft w:val="0"/>
          <w:marRight w:val="0"/>
          <w:marTop w:val="0"/>
          <w:marBottom w:val="0"/>
          <w:divBdr>
            <w:top w:val="none" w:sz="0" w:space="0" w:color="auto"/>
            <w:left w:val="none" w:sz="0" w:space="0" w:color="auto"/>
            <w:bottom w:val="none" w:sz="0" w:space="0" w:color="auto"/>
            <w:right w:val="none" w:sz="0" w:space="0" w:color="auto"/>
          </w:divBdr>
        </w:div>
        <w:div w:id="601643771">
          <w:marLeft w:val="0"/>
          <w:marRight w:val="0"/>
          <w:marTop w:val="0"/>
          <w:marBottom w:val="0"/>
          <w:divBdr>
            <w:top w:val="none" w:sz="0" w:space="0" w:color="auto"/>
            <w:left w:val="none" w:sz="0" w:space="0" w:color="auto"/>
            <w:bottom w:val="none" w:sz="0" w:space="0" w:color="auto"/>
            <w:right w:val="none" w:sz="0" w:space="0" w:color="auto"/>
          </w:divBdr>
        </w:div>
      </w:divsChild>
    </w:div>
    <w:div w:id="1676572723">
      <w:bodyDiv w:val="1"/>
      <w:marLeft w:val="0"/>
      <w:marRight w:val="0"/>
      <w:marTop w:val="0"/>
      <w:marBottom w:val="0"/>
      <w:divBdr>
        <w:top w:val="none" w:sz="0" w:space="0" w:color="auto"/>
        <w:left w:val="none" w:sz="0" w:space="0" w:color="auto"/>
        <w:bottom w:val="none" w:sz="0" w:space="0" w:color="auto"/>
        <w:right w:val="none" w:sz="0" w:space="0" w:color="auto"/>
      </w:divBdr>
      <w:divsChild>
        <w:div w:id="1185444168">
          <w:marLeft w:val="0"/>
          <w:marRight w:val="0"/>
          <w:marTop w:val="0"/>
          <w:marBottom w:val="0"/>
          <w:divBdr>
            <w:top w:val="none" w:sz="0" w:space="0" w:color="auto"/>
            <w:left w:val="none" w:sz="0" w:space="0" w:color="auto"/>
            <w:bottom w:val="none" w:sz="0" w:space="0" w:color="auto"/>
            <w:right w:val="none" w:sz="0" w:space="0" w:color="auto"/>
          </w:divBdr>
        </w:div>
        <w:div w:id="1983919509">
          <w:marLeft w:val="0"/>
          <w:marRight w:val="0"/>
          <w:marTop w:val="0"/>
          <w:marBottom w:val="0"/>
          <w:divBdr>
            <w:top w:val="none" w:sz="0" w:space="0" w:color="auto"/>
            <w:left w:val="none" w:sz="0" w:space="0" w:color="auto"/>
            <w:bottom w:val="none" w:sz="0" w:space="0" w:color="auto"/>
            <w:right w:val="none" w:sz="0" w:space="0" w:color="auto"/>
          </w:divBdr>
        </w:div>
        <w:div w:id="908657200">
          <w:marLeft w:val="0"/>
          <w:marRight w:val="0"/>
          <w:marTop w:val="0"/>
          <w:marBottom w:val="0"/>
          <w:divBdr>
            <w:top w:val="none" w:sz="0" w:space="0" w:color="auto"/>
            <w:left w:val="none" w:sz="0" w:space="0" w:color="auto"/>
            <w:bottom w:val="none" w:sz="0" w:space="0" w:color="auto"/>
            <w:right w:val="none" w:sz="0" w:space="0" w:color="auto"/>
          </w:divBdr>
        </w:div>
        <w:div w:id="1923907359">
          <w:marLeft w:val="0"/>
          <w:marRight w:val="0"/>
          <w:marTop w:val="0"/>
          <w:marBottom w:val="0"/>
          <w:divBdr>
            <w:top w:val="none" w:sz="0" w:space="0" w:color="auto"/>
            <w:left w:val="none" w:sz="0" w:space="0" w:color="auto"/>
            <w:bottom w:val="none" w:sz="0" w:space="0" w:color="auto"/>
            <w:right w:val="none" w:sz="0" w:space="0" w:color="auto"/>
          </w:divBdr>
        </w:div>
      </w:divsChild>
    </w:div>
    <w:div w:id="1753964167">
      <w:bodyDiv w:val="1"/>
      <w:marLeft w:val="0"/>
      <w:marRight w:val="0"/>
      <w:marTop w:val="0"/>
      <w:marBottom w:val="0"/>
      <w:divBdr>
        <w:top w:val="none" w:sz="0" w:space="0" w:color="auto"/>
        <w:left w:val="none" w:sz="0" w:space="0" w:color="auto"/>
        <w:bottom w:val="none" w:sz="0" w:space="0" w:color="auto"/>
        <w:right w:val="none" w:sz="0" w:space="0" w:color="auto"/>
      </w:divBdr>
      <w:divsChild>
        <w:div w:id="1614702284">
          <w:marLeft w:val="0"/>
          <w:marRight w:val="0"/>
          <w:marTop w:val="0"/>
          <w:marBottom w:val="0"/>
          <w:divBdr>
            <w:top w:val="none" w:sz="0" w:space="0" w:color="auto"/>
            <w:left w:val="none" w:sz="0" w:space="0" w:color="auto"/>
            <w:bottom w:val="none" w:sz="0" w:space="0" w:color="auto"/>
            <w:right w:val="none" w:sz="0" w:space="0" w:color="auto"/>
          </w:divBdr>
        </w:div>
        <w:div w:id="1357345032">
          <w:marLeft w:val="0"/>
          <w:marRight w:val="0"/>
          <w:marTop w:val="0"/>
          <w:marBottom w:val="0"/>
          <w:divBdr>
            <w:top w:val="none" w:sz="0" w:space="0" w:color="auto"/>
            <w:left w:val="none" w:sz="0" w:space="0" w:color="auto"/>
            <w:bottom w:val="none" w:sz="0" w:space="0" w:color="auto"/>
            <w:right w:val="none" w:sz="0" w:space="0" w:color="auto"/>
          </w:divBdr>
        </w:div>
        <w:div w:id="1876966740">
          <w:marLeft w:val="0"/>
          <w:marRight w:val="0"/>
          <w:marTop w:val="0"/>
          <w:marBottom w:val="0"/>
          <w:divBdr>
            <w:top w:val="none" w:sz="0" w:space="0" w:color="auto"/>
            <w:left w:val="none" w:sz="0" w:space="0" w:color="auto"/>
            <w:bottom w:val="none" w:sz="0" w:space="0" w:color="auto"/>
            <w:right w:val="none" w:sz="0" w:space="0" w:color="auto"/>
          </w:divBdr>
        </w:div>
        <w:div w:id="1196310991">
          <w:marLeft w:val="0"/>
          <w:marRight w:val="0"/>
          <w:marTop w:val="0"/>
          <w:marBottom w:val="0"/>
          <w:divBdr>
            <w:top w:val="none" w:sz="0" w:space="0" w:color="auto"/>
            <w:left w:val="none" w:sz="0" w:space="0" w:color="auto"/>
            <w:bottom w:val="none" w:sz="0" w:space="0" w:color="auto"/>
            <w:right w:val="none" w:sz="0" w:space="0" w:color="auto"/>
          </w:divBdr>
        </w:div>
        <w:div w:id="732969762">
          <w:marLeft w:val="0"/>
          <w:marRight w:val="0"/>
          <w:marTop w:val="0"/>
          <w:marBottom w:val="0"/>
          <w:divBdr>
            <w:top w:val="none" w:sz="0" w:space="0" w:color="auto"/>
            <w:left w:val="none" w:sz="0" w:space="0" w:color="auto"/>
            <w:bottom w:val="none" w:sz="0" w:space="0" w:color="auto"/>
            <w:right w:val="none" w:sz="0" w:space="0" w:color="auto"/>
          </w:divBdr>
        </w:div>
        <w:div w:id="542793339">
          <w:marLeft w:val="0"/>
          <w:marRight w:val="0"/>
          <w:marTop w:val="0"/>
          <w:marBottom w:val="0"/>
          <w:divBdr>
            <w:top w:val="none" w:sz="0" w:space="0" w:color="auto"/>
            <w:left w:val="none" w:sz="0" w:space="0" w:color="auto"/>
            <w:bottom w:val="none" w:sz="0" w:space="0" w:color="auto"/>
            <w:right w:val="none" w:sz="0" w:space="0" w:color="auto"/>
          </w:divBdr>
        </w:div>
        <w:div w:id="1133982840">
          <w:marLeft w:val="0"/>
          <w:marRight w:val="0"/>
          <w:marTop w:val="0"/>
          <w:marBottom w:val="0"/>
          <w:divBdr>
            <w:top w:val="none" w:sz="0" w:space="0" w:color="auto"/>
            <w:left w:val="none" w:sz="0" w:space="0" w:color="auto"/>
            <w:bottom w:val="none" w:sz="0" w:space="0" w:color="auto"/>
            <w:right w:val="none" w:sz="0" w:space="0" w:color="auto"/>
          </w:divBdr>
        </w:div>
        <w:div w:id="2133938329">
          <w:marLeft w:val="0"/>
          <w:marRight w:val="0"/>
          <w:marTop w:val="0"/>
          <w:marBottom w:val="0"/>
          <w:divBdr>
            <w:top w:val="none" w:sz="0" w:space="0" w:color="auto"/>
            <w:left w:val="none" w:sz="0" w:space="0" w:color="auto"/>
            <w:bottom w:val="none" w:sz="0" w:space="0" w:color="auto"/>
            <w:right w:val="none" w:sz="0" w:space="0" w:color="auto"/>
          </w:divBdr>
        </w:div>
        <w:div w:id="356129066">
          <w:marLeft w:val="0"/>
          <w:marRight w:val="0"/>
          <w:marTop w:val="0"/>
          <w:marBottom w:val="0"/>
          <w:divBdr>
            <w:top w:val="none" w:sz="0" w:space="0" w:color="auto"/>
            <w:left w:val="none" w:sz="0" w:space="0" w:color="auto"/>
            <w:bottom w:val="none" w:sz="0" w:space="0" w:color="auto"/>
            <w:right w:val="none" w:sz="0" w:space="0" w:color="auto"/>
          </w:divBdr>
        </w:div>
        <w:div w:id="1553424976">
          <w:marLeft w:val="0"/>
          <w:marRight w:val="0"/>
          <w:marTop w:val="0"/>
          <w:marBottom w:val="0"/>
          <w:divBdr>
            <w:top w:val="none" w:sz="0" w:space="0" w:color="auto"/>
            <w:left w:val="none" w:sz="0" w:space="0" w:color="auto"/>
            <w:bottom w:val="none" w:sz="0" w:space="0" w:color="auto"/>
            <w:right w:val="none" w:sz="0" w:space="0" w:color="auto"/>
          </w:divBdr>
        </w:div>
        <w:div w:id="1138255833">
          <w:marLeft w:val="0"/>
          <w:marRight w:val="0"/>
          <w:marTop w:val="0"/>
          <w:marBottom w:val="0"/>
          <w:divBdr>
            <w:top w:val="none" w:sz="0" w:space="0" w:color="auto"/>
            <w:left w:val="none" w:sz="0" w:space="0" w:color="auto"/>
            <w:bottom w:val="none" w:sz="0" w:space="0" w:color="auto"/>
            <w:right w:val="none" w:sz="0" w:space="0" w:color="auto"/>
          </w:divBdr>
        </w:div>
        <w:div w:id="356666178">
          <w:marLeft w:val="0"/>
          <w:marRight w:val="0"/>
          <w:marTop w:val="0"/>
          <w:marBottom w:val="0"/>
          <w:divBdr>
            <w:top w:val="none" w:sz="0" w:space="0" w:color="auto"/>
            <w:left w:val="none" w:sz="0" w:space="0" w:color="auto"/>
            <w:bottom w:val="none" w:sz="0" w:space="0" w:color="auto"/>
            <w:right w:val="none" w:sz="0" w:space="0" w:color="auto"/>
          </w:divBdr>
        </w:div>
        <w:div w:id="1152794431">
          <w:marLeft w:val="0"/>
          <w:marRight w:val="0"/>
          <w:marTop w:val="0"/>
          <w:marBottom w:val="0"/>
          <w:divBdr>
            <w:top w:val="none" w:sz="0" w:space="0" w:color="auto"/>
            <w:left w:val="none" w:sz="0" w:space="0" w:color="auto"/>
            <w:bottom w:val="none" w:sz="0" w:space="0" w:color="auto"/>
            <w:right w:val="none" w:sz="0" w:space="0" w:color="auto"/>
          </w:divBdr>
        </w:div>
        <w:div w:id="1888027278">
          <w:marLeft w:val="0"/>
          <w:marRight w:val="0"/>
          <w:marTop w:val="0"/>
          <w:marBottom w:val="0"/>
          <w:divBdr>
            <w:top w:val="none" w:sz="0" w:space="0" w:color="auto"/>
            <w:left w:val="none" w:sz="0" w:space="0" w:color="auto"/>
            <w:bottom w:val="none" w:sz="0" w:space="0" w:color="auto"/>
            <w:right w:val="none" w:sz="0" w:space="0" w:color="auto"/>
          </w:divBdr>
        </w:div>
        <w:div w:id="340930684">
          <w:marLeft w:val="0"/>
          <w:marRight w:val="0"/>
          <w:marTop w:val="0"/>
          <w:marBottom w:val="0"/>
          <w:divBdr>
            <w:top w:val="none" w:sz="0" w:space="0" w:color="auto"/>
            <w:left w:val="none" w:sz="0" w:space="0" w:color="auto"/>
            <w:bottom w:val="none" w:sz="0" w:space="0" w:color="auto"/>
            <w:right w:val="none" w:sz="0" w:space="0" w:color="auto"/>
          </w:divBdr>
        </w:div>
        <w:div w:id="482505875">
          <w:marLeft w:val="0"/>
          <w:marRight w:val="0"/>
          <w:marTop w:val="0"/>
          <w:marBottom w:val="0"/>
          <w:divBdr>
            <w:top w:val="none" w:sz="0" w:space="0" w:color="auto"/>
            <w:left w:val="none" w:sz="0" w:space="0" w:color="auto"/>
            <w:bottom w:val="none" w:sz="0" w:space="0" w:color="auto"/>
            <w:right w:val="none" w:sz="0" w:space="0" w:color="auto"/>
          </w:divBdr>
        </w:div>
        <w:div w:id="150177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1.doc"/><Relationship Id="rId24" Type="http://schemas.microsoft.com/office/2011/relationships/commentsExtended" Target="commentsExtended.xm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omments" Target="comments.xml"/><Relationship Id="rId28"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footer" Target="footer1.xml"/><Relationship Id="rId22" Type="http://schemas.openxmlformats.org/officeDocument/2006/relationships/hyperlink" Target="http://www.dfo-mpo.gc.ca/csas-sccs/Publications/ResDocs-DocRech/2011/2011_082-eng.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51414-F02D-4BD3-88F1-1F585804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Renée</dc:creator>
  <cp:keywords/>
  <dc:description/>
  <cp:lastModifiedBy>Surette, Tobie</cp:lastModifiedBy>
  <cp:revision>14</cp:revision>
  <dcterms:created xsi:type="dcterms:W3CDTF">2021-01-19T12:59:00Z</dcterms:created>
  <dcterms:modified xsi:type="dcterms:W3CDTF">2021-01-19T15:05:00Z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2021-01-18T12:55:10Z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7f974520-25e1-449a-840a-00003dab4f9c</vt:lpwstr>
  </property>
</Properties>
</file>